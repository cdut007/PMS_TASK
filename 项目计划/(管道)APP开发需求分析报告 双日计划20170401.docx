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BFA" w:rsidRPr="00F70BFA" w:rsidRDefault="00A8498D" w:rsidP="00F70BFA">
      <w:pPr>
        <w:jc w:val="center"/>
        <w:rPr>
          <w:sz w:val="32"/>
          <w:szCs w:val="32"/>
        </w:rPr>
      </w:pPr>
      <w:r w:rsidRPr="004840F5">
        <w:rPr>
          <w:rFonts w:hint="eastAsia"/>
          <w:b/>
          <w:sz w:val="32"/>
          <w:szCs w:val="32"/>
        </w:rPr>
        <w:t>核岛实时动态管理系统</w:t>
      </w:r>
      <w:r w:rsidR="00BB4EBE" w:rsidRPr="004840F5">
        <w:rPr>
          <w:rFonts w:hint="eastAsia"/>
          <w:b/>
          <w:sz w:val="32"/>
          <w:szCs w:val="32"/>
        </w:rPr>
        <w:t>双日计划</w:t>
      </w:r>
      <w:r w:rsidRPr="004840F5">
        <w:rPr>
          <w:rFonts w:hint="eastAsia"/>
          <w:b/>
          <w:sz w:val="32"/>
          <w:szCs w:val="32"/>
        </w:rPr>
        <w:t>需求分析报告</w:t>
      </w:r>
    </w:p>
    <w:p w:rsidR="00A8498D" w:rsidRDefault="00A8498D" w:rsidP="00C651C0">
      <w:pPr>
        <w:pStyle w:val="a3"/>
        <w:numPr>
          <w:ilvl w:val="0"/>
          <w:numId w:val="5"/>
        </w:numPr>
        <w:tabs>
          <w:tab w:val="num" w:pos="426"/>
        </w:tabs>
        <w:ind w:firstLineChars="0"/>
        <w:jc w:val="left"/>
        <w:rPr>
          <w:sz w:val="24"/>
          <w:szCs w:val="24"/>
        </w:rPr>
      </w:pPr>
      <w:r w:rsidRPr="00A8498D">
        <w:rPr>
          <w:rFonts w:hint="eastAsia"/>
          <w:sz w:val="24"/>
          <w:szCs w:val="24"/>
        </w:rPr>
        <w:t>目的与范围</w:t>
      </w:r>
    </w:p>
    <w:p w:rsidR="00A8498D" w:rsidRDefault="00C651C0" w:rsidP="00C651C0">
      <w:pPr>
        <w:pStyle w:val="a3"/>
        <w:spacing w:line="360" w:lineRule="auto"/>
        <w:ind w:left="284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为实现</w:t>
      </w:r>
      <w:r>
        <w:rPr>
          <w:rFonts w:hint="eastAsia"/>
          <w:sz w:val="24"/>
          <w:szCs w:val="24"/>
        </w:rPr>
        <w:t>K2/K3</w:t>
      </w:r>
      <w:r>
        <w:rPr>
          <w:rFonts w:hint="eastAsia"/>
          <w:sz w:val="24"/>
          <w:szCs w:val="24"/>
        </w:rPr>
        <w:t>项目</w:t>
      </w:r>
      <w:proofErr w:type="gramStart"/>
      <w:r>
        <w:rPr>
          <w:rFonts w:hint="eastAsia"/>
          <w:sz w:val="24"/>
          <w:szCs w:val="24"/>
        </w:rPr>
        <w:t>部现场</w:t>
      </w:r>
      <w:proofErr w:type="gramEnd"/>
      <w:r>
        <w:rPr>
          <w:rFonts w:hint="eastAsia"/>
          <w:sz w:val="24"/>
          <w:szCs w:val="24"/>
        </w:rPr>
        <w:t>施工的精细化管理，建立快速响应机制，提升班组的施工效率，做好安全文明施工，特编制核岛实时动态管理系统需求分析报告。本报告仅适用于</w:t>
      </w:r>
      <w:r>
        <w:rPr>
          <w:rFonts w:hint="eastAsia"/>
          <w:sz w:val="24"/>
          <w:szCs w:val="24"/>
        </w:rPr>
        <w:t>K2/K3</w:t>
      </w:r>
      <w:r>
        <w:rPr>
          <w:rFonts w:hint="eastAsia"/>
          <w:sz w:val="24"/>
          <w:szCs w:val="24"/>
        </w:rPr>
        <w:t>项目部核岛实时动态管理系统</w:t>
      </w:r>
      <w:r w:rsidR="00BB4EBE">
        <w:rPr>
          <w:rFonts w:hint="eastAsia"/>
          <w:sz w:val="24"/>
          <w:szCs w:val="24"/>
        </w:rPr>
        <w:t>双日计划</w:t>
      </w:r>
      <w:r>
        <w:rPr>
          <w:rFonts w:hint="eastAsia"/>
          <w:sz w:val="24"/>
          <w:szCs w:val="24"/>
        </w:rPr>
        <w:t>的开发与应用。</w:t>
      </w:r>
    </w:p>
    <w:p w:rsidR="00C651C0" w:rsidRDefault="00C651C0" w:rsidP="00C651C0">
      <w:pPr>
        <w:pStyle w:val="a3"/>
        <w:spacing w:line="360" w:lineRule="auto"/>
        <w:ind w:left="284" w:firstLine="480"/>
        <w:jc w:val="left"/>
        <w:rPr>
          <w:sz w:val="24"/>
          <w:szCs w:val="24"/>
        </w:rPr>
      </w:pPr>
    </w:p>
    <w:p w:rsidR="00C651C0" w:rsidRDefault="00C651C0" w:rsidP="00C651C0">
      <w:pPr>
        <w:pStyle w:val="a3"/>
        <w:numPr>
          <w:ilvl w:val="0"/>
          <w:numId w:val="5"/>
        </w:numPr>
        <w:tabs>
          <w:tab w:val="num" w:pos="426"/>
        </w:tabs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期望效果</w:t>
      </w:r>
    </w:p>
    <w:p w:rsidR="00922B26" w:rsidRPr="002B1491" w:rsidRDefault="00922B26" w:rsidP="00922B26">
      <w:pPr>
        <w:widowControl/>
        <w:numPr>
          <w:ilvl w:val="0"/>
          <w:numId w:val="15"/>
        </w:numPr>
        <w:spacing w:line="360" w:lineRule="auto"/>
        <w:jc w:val="left"/>
        <w:rPr>
          <w:rFonts w:ascii="宋体" w:hAnsi="宋体"/>
          <w:sz w:val="24"/>
          <w:szCs w:val="24"/>
        </w:rPr>
      </w:pPr>
      <w:r w:rsidRPr="00596916">
        <w:rPr>
          <w:sz w:val="24"/>
          <w:szCs w:val="24"/>
        </w:rPr>
        <w:t>公司开发移动</w:t>
      </w:r>
      <w:r w:rsidRPr="00596916">
        <w:rPr>
          <w:rFonts w:hint="eastAsia"/>
          <w:sz w:val="24"/>
          <w:szCs w:val="24"/>
        </w:rPr>
        <w:t>APP</w:t>
      </w:r>
      <w:r w:rsidRPr="00596916">
        <w:rPr>
          <w:rFonts w:hint="eastAsia"/>
          <w:sz w:val="24"/>
          <w:szCs w:val="24"/>
        </w:rPr>
        <w:t>是</w:t>
      </w:r>
      <w:r w:rsidRPr="00596916">
        <w:rPr>
          <w:sz w:val="24"/>
          <w:szCs w:val="24"/>
        </w:rPr>
        <w:t>为了提高班组工作效率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而</w:t>
      </w:r>
      <w:r>
        <w:rPr>
          <w:sz w:val="24"/>
          <w:szCs w:val="24"/>
        </w:rPr>
        <w:t>不是增加班组工作量</w:t>
      </w:r>
      <w:r w:rsidRPr="002B1491">
        <w:rPr>
          <w:rFonts w:ascii="宋体" w:hAnsi="宋体" w:hint="eastAsia"/>
          <w:sz w:val="24"/>
          <w:szCs w:val="24"/>
        </w:rPr>
        <w:t>；</w:t>
      </w:r>
    </w:p>
    <w:p w:rsidR="00922B26" w:rsidRPr="002B1491" w:rsidRDefault="00922B26" w:rsidP="00922B26">
      <w:pPr>
        <w:widowControl/>
        <w:numPr>
          <w:ilvl w:val="0"/>
          <w:numId w:val="15"/>
        </w:numPr>
        <w:spacing w:line="360" w:lineRule="auto"/>
        <w:jc w:val="left"/>
        <w:rPr>
          <w:rFonts w:ascii="宋体" w:hAnsi="宋体"/>
          <w:sz w:val="24"/>
          <w:szCs w:val="24"/>
        </w:rPr>
      </w:pPr>
      <w:r>
        <w:rPr>
          <w:rFonts w:hint="eastAsia"/>
          <w:sz w:val="24"/>
          <w:szCs w:val="24"/>
        </w:rPr>
        <w:t>移动</w:t>
      </w:r>
      <w:r>
        <w:rPr>
          <w:rFonts w:hint="eastAsia"/>
          <w:sz w:val="24"/>
          <w:szCs w:val="24"/>
        </w:rPr>
        <w:t>APP</w:t>
      </w:r>
      <w:r>
        <w:rPr>
          <w:rFonts w:hint="eastAsia"/>
          <w:sz w:val="24"/>
          <w:szCs w:val="24"/>
        </w:rPr>
        <w:t>开</w:t>
      </w:r>
      <w:r w:rsidRPr="00533B2B">
        <w:rPr>
          <w:rFonts w:hint="eastAsia"/>
          <w:sz w:val="24"/>
          <w:szCs w:val="24"/>
        </w:rPr>
        <w:t>发</w:t>
      </w:r>
      <w:r>
        <w:rPr>
          <w:rFonts w:hint="eastAsia"/>
          <w:sz w:val="24"/>
          <w:szCs w:val="24"/>
        </w:rPr>
        <w:t>应</w:t>
      </w:r>
      <w:r w:rsidRPr="00533B2B">
        <w:rPr>
          <w:rFonts w:hint="eastAsia"/>
          <w:sz w:val="24"/>
          <w:szCs w:val="24"/>
        </w:rPr>
        <w:t>围绕施工</w:t>
      </w:r>
      <w:r w:rsidRPr="00533B2B">
        <w:rPr>
          <w:sz w:val="24"/>
          <w:szCs w:val="24"/>
        </w:rPr>
        <w:t>双日计划为</w:t>
      </w:r>
      <w:r w:rsidRPr="00533B2B">
        <w:rPr>
          <w:rFonts w:hint="eastAsia"/>
          <w:sz w:val="24"/>
          <w:szCs w:val="24"/>
        </w:rPr>
        <w:t>核</w:t>
      </w:r>
      <w:r>
        <w:rPr>
          <w:rFonts w:hint="eastAsia"/>
          <w:sz w:val="24"/>
          <w:szCs w:val="24"/>
        </w:rPr>
        <w:t>心</w:t>
      </w:r>
      <w:r>
        <w:rPr>
          <w:sz w:val="24"/>
          <w:szCs w:val="24"/>
        </w:rPr>
        <w:t>，进行循环管理</w:t>
      </w:r>
      <w:r w:rsidRPr="002B1491">
        <w:rPr>
          <w:rFonts w:ascii="宋体" w:hAnsi="宋体" w:hint="eastAsia"/>
          <w:sz w:val="24"/>
          <w:szCs w:val="24"/>
        </w:rPr>
        <w:t>；</w:t>
      </w:r>
    </w:p>
    <w:p w:rsidR="00922B26" w:rsidRPr="002B1491" w:rsidRDefault="00922B26" w:rsidP="00922B26">
      <w:pPr>
        <w:widowControl/>
        <w:numPr>
          <w:ilvl w:val="0"/>
          <w:numId w:val="15"/>
        </w:numPr>
        <w:spacing w:line="360" w:lineRule="auto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实现控制点发点电子化</w:t>
      </w:r>
      <w:r w:rsidRPr="002B1491">
        <w:rPr>
          <w:rFonts w:ascii="宋体" w:hAnsi="宋体" w:hint="eastAsia"/>
          <w:sz w:val="24"/>
          <w:szCs w:val="24"/>
        </w:rPr>
        <w:t>；</w:t>
      </w:r>
    </w:p>
    <w:p w:rsidR="00922B26" w:rsidRPr="002B1491" w:rsidRDefault="00922B26" w:rsidP="00922B26">
      <w:pPr>
        <w:widowControl/>
        <w:numPr>
          <w:ilvl w:val="0"/>
          <w:numId w:val="15"/>
        </w:numPr>
        <w:spacing w:line="360" w:lineRule="auto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实现报量电子化</w:t>
      </w:r>
      <w:r w:rsidRPr="002B1491">
        <w:rPr>
          <w:rFonts w:ascii="宋体" w:hAnsi="宋体" w:hint="eastAsia"/>
          <w:sz w:val="24"/>
          <w:szCs w:val="24"/>
        </w:rPr>
        <w:t>；</w:t>
      </w:r>
    </w:p>
    <w:p w:rsidR="00C651C0" w:rsidRDefault="00C651C0" w:rsidP="00781F2D">
      <w:pPr>
        <w:pStyle w:val="a3"/>
        <w:numPr>
          <w:ilvl w:val="0"/>
          <w:numId w:val="5"/>
        </w:numPr>
        <w:tabs>
          <w:tab w:val="num" w:pos="426"/>
        </w:tabs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功能需求与目标</w:t>
      </w:r>
    </w:p>
    <w:p w:rsidR="00781F2D" w:rsidRDefault="007B3E17" w:rsidP="006316DE">
      <w:pPr>
        <w:pStyle w:val="a3"/>
        <w:numPr>
          <w:ilvl w:val="0"/>
          <w:numId w:val="17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管道</w:t>
      </w:r>
      <w:r w:rsidR="006316DE">
        <w:rPr>
          <w:rFonts w:hint="eastAsia"/>
          <w:sz w:val="24"/>
          <w:szCs w:val="24"/>
        </w:rPr>
        <w:t>专业双日计划</w:t>
      </w:r>
    </w:p>
    <w:p w:rsidR="006316DE" w:rsidRDefault="006316DE" w:rsidP="00876083">
      <w:pPr>
        <w:pStyle w:val="a3"/>
        <w:spacing w:line="360" w:lineRule="auto"/>
        <w:ind w:leftChars="171" w:left="359" w:firstLine="480"/>
        <w:jc w:val="left"/>
        <w:rPr>
          <w:sz w:val="24"/>
          <w:szCs w:val="24"/>
        </w:rPr>
      </w:pPr>
      <w:r>
        <w:rPr>
          <w:sz w:val="24"/>
          <w:szCs w:val="24"/>
        </w:rPr>
        <w:t>双日计划中的数据主要来源于</w:t>
      </w:r>
      <w:proofErr w:type="spellStart"/>
      <w:r>
        <w:rPr>
          <w:rFonts w:hint="eastAsia"/>
          <w:sz w:val="24"/>
          <w:szCs w:val="24"/>
        </w:rPr>
        <w:t>ENPower</w:t>
      </w:r>
      <w:proofErr w:type="spellEnd"/>
      <w:r>
        <w:rPr>
          <w:rFonts w:hint="eastAsia"/>
          <w:sz w:val="24"/>
          <w:szCs w:val="24"/>
        </w:rPr>
        <w:t>系统六级计划，</w:t>
      </w:r>
      <w:r w:rsidR="00893172">
        <w:rPr>
          <w:rFonts w:hint="eastAsia"/>
          <w:sz w:val="24"/>
          <w:szCs w:val="24"/>
        </w:rPr>
        <w:t>将六级计划中所需字段</w:t>
      </w:r>
      <w:r w:rsidR="001D79F9">
        <w:rPr>
          <w:rFonts w:hint="eastAsia"/>
          <w:sz w:val="24"/>
          <w:szCs w:val="24"/>
        </w:rPr>
        <w:t>直接推送到</w:t>
      </w:r>
      <w:r>
        <w:rPr>
          <w:rFonts w:hint="eastAsia"/>
          <w:sz w:val="24"/>
          <w:szCs w:val="24"/>
        </w:rPr>
        <w:t>班长</w:t>
      </w:r>
      <w:r w:rsidR="001D79F9">
        <w:rPr>
          <w:rFonts w:hint="eastAsia"/>
          <w:sz w:val="24"/>
          <w:szCs w:val="24"/>
        </w:rPr>
        <w:t>，由班长</w:t>
      </w:r>
      <w:r w:rsidR="001519A0">
        <w:rPr>
          <w:rFonts w:hint="eastAsia"/>
          <w:sz w:val="24"/>
          <w:szCs w:val="24"/>
        </w:rPr>
        <w:t>在</w:t>
      </w:r>
      <w:r w:rsidR="001519A0">
        <w:rPr>
          <w:rFonts w:hint="eastAsia"/>
          <w:sz w:val="24"/>
          <w:szCs w:val="24"/>
        </w:rPr>
        <w:t>APP</w:t>
      </w:r>
      <w:r w:rsidR="001519A0">
        <w:rPr>
          <w:rFonts w:hint="eastAsia"/>
          <w:sz w:val="24"/>
          <w:szCs w:val="24"/>
        </w:rPr>
        <w:t>里进行任务分派</w:t>
      </w:r>
      <w:r w:rsidR="001D79F9">
        <w:rPr>
          <w:rFonts w:hint="eastAsia"/>
          <w:sz w:val="24"/>
          <w:szCs w:val="24"/>
        </w:rPr>
        <w:t>至组长</w:t>
      </w:r>
      <w:r w:rsidR="001519A0">
        <w:rPr>
          <w:rFonts w:hint="eastAsia"/>
          <w:sz w:val="24"/>
          <w:szCs w:val="24"/>
        </w:rPr>
        <w:t>，作业组接受任务后进行施工、报量、回填。主要包括以下几个模块：</w:t>
      </w:r>
    </w:p>
    <w:p w:rsidR="001519A0" w:rsidRDefault="001519A0" w:rsidP="001519A0">
      <w:pPr>
        <w:pStyle w:val="a3"/>
        <w:numPr>
          <w:ilvl w:val="0"/>
          <w:numId w:val="18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滚动计划</w:t>
      </w:r>
    </w:p>
    <w:p w:rsidR="006C6305" w:rsidRDefault="006C6305" w:rsidP="009659C7">
      <w:pPr>
        <w:pStyle w:val="a3"/>
        <w:spacing w:line="360" w:lineRule="auto"/>
        <w:ind w:leftChars="171" w:left="359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该模块主要</w:t>
      </w:r>
      <w:r w:rsidR="00372D1F">
        <w:rPr>
          <w:rFonts w:hint="eastAsia"/>
          <w:sz w:val="24"/>
          <w:szCs w:val="24"/>
        </w:rPr>
        <w:t>用于</w:t>
      </w:r>
      <w:proofErr w:type="spellStart"/>
      <w:r>
        <w:rPr>
          <w:rFonts w:hint="eastAsia"/>
          <w:sz w:val="24"/>
          <w:szCs w:val="24"/>
        </w:rPr>
        <w:t>ENPower</w:t>
      </w:r>
      <w:proofErr w:type="spellEnd"/>
      <w:r w:rsidR="004C3637">
        <w:rPr>
          <w:rFonts w:hint="eastAsia"/>
          <w:sz w:val="24"/>
          <w:szCs w:val="24"/>
        </w:rPr>
        <w:t>六级计划</w:t>
      </w:r>
      <w:r>
        <w:rPr>
          <w:rFonts w:hint="eastAsia"/>
          <w:sz w:val="24"/>
          <w:szCs w:val="24"/>
        </w:rPr>
        <w:t>直接与双日计划进行数据交换</w:t>
      </w:r>
      <w:r w:rsidR="00372D1F">
        <w:rPr>
          <w:rFonts w:hint="eastAsia"/>
          <w:sz w:val="24"/>
          <w:szCs w:val="24"/>
        </w:rPr>
        <w:t>，也可以</w:t>
      </w:r>
      <w:r>
        <w:rPr>
          <w:rFonts w:hint="eastAsia"/>
          <w:sz w:val="24"/>
          <w:szCs w:val="24"/>
        </w:rPr>
        <w:t>用于上传</w:t>
      </w:r>
      <w:r w:rsidR="004C3637">
        <w:rPr>
          <w:rFonts w:hint="eastAsia"/>
          <w:sz w:val="24"/>
          <w:szCs w:val="24"/>
        </w:rPr>
        <w:t>六级计划，也能够直接手动录入计划</w:t>
      </w:r>
      <w:r w:rsidR="001A4244">
        <w:rPr>
          <w:rFonts w:hint="eastAsia"/>
          <w:sz w:val="24"/>
          <w:szCs w:val="24"/>
        </w:rPr>
        <w:t>和删除计划</w:t>
      </w:r>
      <w:r w:rsidR="004C3637">
        <w:rPr>
          <w:rFonts w:hint="eastAsia"/>
          <w:sz w:val="24"/>
          <w:szCs w:val="24"/>
        </w:rPr>
        <w:t>，应具有查询过滤功能。该模块应能</w:t>
      </w:r>
      <w:r w:rsidR="004C3637">
        <w:rPr>
          <w:rFonts w:hint="eastAsia"/>
          <w:sz w:val="24"/>
          <w:szCs w:val="24"/>
        </w:rPr>
        <w:t>WEB</w:t>
      </w:r>
      <w:r w:rsidR="004C3637">
        <w:rPr>
          <w:rFonts w:hint="eastAsia"/>
          <w:sz w:val="24"/>
          <w:szCs w:val="24"/>
        </w:rPr>
        <w:t>端和移动</w:t>
      </w:r>
      <w:r w:rsidR="004C3637">
        <w:rPr>
          <w:rFonts w:hint="eastAsia"/>
          <w:sz w:val="24"/>
          <w:szCs w:val="24"/>
        </w:rPr>
        <w:t>APP</w:t>
      </w:r>
      <w:r w:rsidR="004C3637">
        <w:rPr>
          <w:rFonts w:hint="eastAsia"/>
          <w:sz w:val="24"/>
          <w:szCs w:val="24"/>
        </w:rPr>
        <w:t>端都实现。</w:t>
      </w:r>
      <w:r w:rsidR="007418D0" w:rsidRPr="004840F5">
        <w:rPr>
          <w:rFonts w:hint="eastAsia"/>
          <w:sz w:val="24"/>
          <w:szCs w:val="24"/>
        </w:rPr>
        <w:t>滚动计划</w:t>
      </w:r>
      <w:r w:rsidR="00EF5AE6" w:rsidRPr="004840F5">
        <w:rPr>
          <w:rFonts w:hint="eastAsia"/>
          <w:sz w:val="24"/>
          <w:szCs w:val="24"/>
        </w:rPr>
        <w:t>表格</w:t>
      </w:r>
      <w:r w:rsidR="007418D0" w:rsidRPr="004840F5">
        <w:rPr>
          <w:rFonts w:hint="eastAsia"/>
          <w:sz w:val="24"/>
          <w:szCs w:val="24"/>
        </w:rPr>
        <w:t>见样表</w:t>
      </w:r>
      <w:r w:rsidR="005241AB" w:rsidRPr="004840F5">
        <w:rPr>
          <w:rFonts w:hint="eastAsia"/>
          <w:sz w:val="24"/>
          <w:szCs w:val="24"/>
        </w:rPr>
        <w:t>：</w:t>
      </w:r>
    </w:p>
    <w:p w:rsidR="00896CC9" w:rsidRPr="004840F5" w:rsidRDefault="00896CC9" w:rsidP="004840F5">
      <w:pPr>
        <w:spacing w:line="360" w:lineRule="auto"/>
        <w:ind w:firstLineChars="175" w:firstLine="420"/>
        <w:jc w:val="left"/>
        <w:rPr>
          <w:sz w:val="24"/>
          <w:szCs w:val="24"/>
        </w:rPr>
      </w:pPr>
      <w:r w:rsidRPr="004840F5">
        <w:rPr>
          <w:rFonts w:hint="eastAsia"/>
          <w:sz w:val="24"/>
          <w:szCs w:val="24"/>
        </w:rPr>
        <w:t>一级</w:t>
      </w:r>
      <w:r>
        <w:rPr>
          <w:rFonts w:hint="eastAsia"/>
          <w:sz w:val="24"/>
          <w:szCs w:val="24"/>
        </w:rPr>
        <w:t>表格（</w:t>
      </w:r>
      <w:r>
        <w:rPr>
          <w:rFonts w:hint="eastAsia"/>
          <w:sz w:val="24"/>
          <w:szCs w:val="24"/>
        </w:rPr>
        <w:t>APP</w:t>
      </w:r>
      <w:r>
        <w:rPr>
          <w:rFonts w:hint="eastAsia"/>
          <w:sz w:val="24"/>
          <w:szCs w:val="24"/>
        </w:rPr>
        <w:t>显示）</w:t>
      </w:r>
    </w:p>
    <w:tbl>
      <w:tblPr>
        <w:tblW w:w="8535" w:type="dxa"/>
        <w:jc w:val="center"/>
        <w:tblInd w:w="-936" w:type="dxa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28"/>
        <w:gridCol w:w="626"/>
        <w:gridCol w:w="481"/>
        <w:gridCol w:w="693"/>
        <w:gridCol w:w="544"/>
        <w:gridCol w:w="544"/>
        <w:gridCol w:w="544"/>
        <w:gridCol w:w="567"/>
        <w:gridCol w:w="544"/>
        <w:gridCol w:w="783"/>
        <w:gridCol w:w="623"/>
        <w:gridCol w:w="654"/>
        <w:gridCol w:w="686"/>
        <w:gridCol w:w="469"/>
        <w:gridCol w:w="449"/>
      </w:tblGrid>
      <w:tr w:rsidR="004840F5" w:rsidRPr="00AF47E2" w:rsidTr="007322ED">
        <w:trPr>
          <w:trHeight w:val="884"/>
          <w:jc w:val="center"/>
        </w:trPr>
        <w:tc>
          <w:tcPr>
            <w:tcW w:w="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22ED" w:rsidRPr="0057188A" w:rsidRDefault="007322ED" w:rsidP="00AF47E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7188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6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22ED" w:rsidRPr="0057188A" w:rsidRDefault="007322E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作业条目编号</w:t>
            </w:r>
          </w:p>
        </w:tc>
        <w:tc>
          <w:tcPr>
            <w:tcW w:w="4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22ED" w:rsidRPr="0057188A" w:rsidRDefault="007322E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7188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机组号</w:t>
            </w:r>
          </w:p>
        </w:tc>
        <w:tc>
          <w:tcPr>
            <w:tcW w:w="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22ED" w:rsidRPr="0057188A" w:rsidRDefault="007322E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7188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质量计划号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22ED" w:rsidRPr="0057188A" w:rsidRDefault="007322E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7188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图纸号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22ED" w:rsidRPr="0057188A" w:rsidRDefault="007322E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7188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房间号</w:t>
            </w:r>
          </w:p>
        </w:tc>
        <w:tc>
          <w:tcPr>
            <w:tcW w:w="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322ED" w:rsidRPr="0057188A" w:rsidRDefault="007322E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7188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工程量类别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22ED" w:rsidRPr="0057188A" w:rsidRDefault="007322E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7188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工程量编号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22ED" w:rsidRPr="0057188A" w:rsidRDefault="007322E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highlight w:val="green"/>
              </w:rPr>
            </w:pPr>
            <w:r w:rsidRPr="0057188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焊口号</w:t>
            </w:r>
          </w:p>
        </w:tc>
        <w:tc>
          <w:tcPr>
            <w:tcW w:w="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22ED" w:rsidRPr="0057188A" w:rsidRDefault="007322E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7188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计划施工日期</w:t>
            </w:r>
          </w:p>
        </w:tc>
        <w:tc>
          <w:tcPr>
            <w:tcW w:w="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22ED" w:rsidRPr="0057188A" w:rsidRDefault="007322E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7188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施工班组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322ED" w:rsidRPr="004840F5" w:rsidRDefault="007322E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highlight w:val="green"/>
              </w:rPr>
            </w:pPr>
            <w:r w:rsidRPr="004840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highlight w:val="green"/>
              </w:rPr>
              <w:t>班长</w:t>
            </w:r>
            <w:r w:rsidR="00C42D5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highlight w:val="green"/>
              </w:rPr>
              <w:t>是否选派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22ED" w:rsidRPr="004840F5" w:rsidRDefault="007322E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highlight w:val="red"/>
              </w:rPr>
            </w:pPr>
            <w:r w:rsidRPr="004840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highlight w:val="red"/>
              </w:rPr>
              <w:t>状态</w:t>
            </w:r>
          </w:p>
        </w:tc>
        <w:tc>
          <w:tcPr>
            <w:tcW w:w="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22ED" w:rsidRPr="0057188A" w:rsidRDefault="007322E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7188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  <w:tc>
          <w:tcPr>
            <w:tcW w:w="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22ED" w:rsidRPr="0057188A" w:rsidRDefault="007322E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7188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操作</w:t>
            </w:r>
          </w:p>
        </w:tc>
      </w:tr>
      <w:tr w:rsidR="004840F5" w:rsidRPr="00AF47E2" w:rsidTr="007322ED">
        <w:trPr>
          <w:trHeight w:val="673"/>
          <w:jc w:val="center"/>
        </w:trPr>
        <w:tc>
          <w:tcPr>
            <w:tcW w:w="3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22ED" w:rsidRPr="00AF47E2" w:rsidRDefault="007322ED" w:rsidP="00A94FC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22ED" w:rsidRPr="00AF47E2" w:rsidRDefault="007322ED" w:rsidP="00A94FC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22ED" w:rsidRPr="00AF47E2" w:rsidRDefault="007322ED" w:rsidP="00A94FC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22ED" w:rsidRPr="00AF47E2" w:rsidRDefault="007322ED" w:rsidP="00A94FC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22ED" w:rsidRPr="00AF47E2" w:rsidRDefault="007322ED" w:rsidP="00A94FC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22ED" w:rsidRPr="00AF47E2" w:rsidRDefault="007322ED" w:rsidP="00A94FC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322ED" w:rsidRPr="00AF47E2" w:rsidRDefault="007322ED" w:rsidP="00A94FC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22ED" w:rsidRPr="00AF47E2" w:rsidRDefault="007322ED" w:rsidP="00A94FC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22ED" w:rsidRPr="00235A2F" w:rsidRDefault="007322ED" w:rsidP="00A94FCE">
            <w:pPr>
              <w:widowControl/>
              <w:spacing w:line="240" w:lineRule="exac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highlight w:val="green"/>
              </w:rPr>
            </w:pP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22ED" w:rsidRPr="004840F5" w:rsidRDefault="007322ED" w:rsidP="00A94FC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840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来自六级计划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22ED" w:rsidRPr="004840F5" w:rsidRDefault="007322ED" w:rsidP="00A94FC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计划员选择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322ED" w:rsidRPr="004840F5" w:rsidDel="00D926C6" w:rsidRDefault="007322ED" w:rsidP="004840F5">
            <w:pPr>
              <w:widowControl/>
              <w:spacing w:line="240" w:lineRule="exac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highlight w:val="green"/>
              </w:rPr>
            </w:pPr>
            <w:r w:rsidRPr="004840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highlight w:val="green"/>
              </w:rPr>
              <w:t>班长分派操作后触发“是”</w:t>
            </w:r>
          </w:p>
        </w:tc>
        <w:tc>
          <w:tcPr>
            <w:tcW w:w="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22ED" w:rsidRPr="004840F5" w:rsidRDefault="007322ED" w:rsidP="004840F5">
            <w:pPr>
              <w:widowControl/>
              <w:spacing w:line="24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highlight w:val="red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highlight w:val="red"/>
              </w:rPr>
              <w:t>来自QC1确认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22ED" w:rsidRPr="004840F5" w:rsidRDefault="007322E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322ED" w:rsidRPr="004840F5" w:rsidRDefault="007322ED" w:rsidP="00AF47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:rsidR="00544633" w:rsidRDefault="00C42D5E" w:rsidP="004840F5">
      <w:pPr>
        <w:spacing w:line="360" w:lineRule="auto"/>
        <w:ind w:firstLineChars="175"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班长分派操作模块中，班长进行了分派至组的操作，“班长是否选派”显示“是”，同时“状态”栏显示“施工中”，当</w:t>
      </w:r>
      <w:r>
        <w:rPr>
          <w:rFonts w:hint="eastAsia"/>
          <w:sz w:val="24"/>
          <w:szCs w:val="24"/>
        </w:rPr>
        <w:t>QC1</w:t>
      </w:r>
      <w:r>
        <w:rPr>
          <w:rFonts w:hint="eastAsia"/>
          <w:sz w:val="24"/>
          <w:szCs w:val="24"/>
        </w:rPr>
        <w:t>点击确认后“状态”栏显示“完成”，</w:t>
      </w:r>
      <w:r w:rsidR="001371EE">
        <w:rPr>
          <w:rFonts w:hint="eastAsia"/>
          <w:sz w:val="24"/>
          <w:szCs w:val="24"/>
        </w:rPr>
        <w:t>并</w:t>
      </w:r>
      <w:r>
        <w:rPr>
          <w:rFonts w:hint="eastAsia"/>
          <w:sz w:val="24"/>
          <w:szCs w:val="24"/>
        </w:rPr>
        <w:t>将“状态”栏信息</w:t>
      </w:r>
      <w:r w:rsidR="001371EE">
        <w:rPr>
          <w:rFonts w:hint="eastAsia"/>
          <w:sz w:val="24"/>
          <w:szCs w:val="24"/>
        </w:rPr>
        <w:t>返回给</w:t>
      </w:r>
      <w:proofErr w:type="spellStart"/>
      <w:r w:rsidR="001371EE">
        <w:rPr>
          <w:rFonts w:hint="eastAsia"/>
          <w:sz w:val="24"/>
          <w:szCs w:val="24"/>
        </w:rPr>
        <w:t>ENPower</w:t>
      </w:r>
      <w:proofErr w:type="spellEnd"/>
      <w:r w:rsidR="001371EE">
        <w:rPr>
          <w:rFonts w:hint="eastAsia"/>
          <w:sz w:val="24"/>
          <w:szCs w:val="24"/>
        </w:rPr>
        <w:t>六级计划。</w:t>
      </w:r>
    </w:p>
    <w:p w:rsidR="00C42D5E" w:rsidRDefault="00C42D5E" w:rsidP="004840F5">
      <w:pPr>
        <w:spacing w:line="360" w:lineRule="auto"/>
        <w:ind w:firstLineChars="175"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表中的“备注”栏：</w:t>
      </w:r>
      <w:r w:rsidR="00A1183B">
        <w:rPr>
          <w:rFonts w:hint="eastAsia"/>
          <w:sz w:val="24"/>
          <w:szCs w:val="24"/>
        </w:rPr>
        <w:t>如需要，</w:t>
      </w:r>
      <w:r>
        <w:rPr>
          <w:rFonts w:hint="eastAsia"/>
          <w:sz w:val="24"/>
          <w:szCs w:val="24"/>
        </w:rPr>
        <w:t>计划员在六级计划中编辑备注内容，班长</w:t>
      </w:r>
      <w:r w:rsidR="00A1183B">
        <w:rPr>
          <w:rFonts w:hint="eastAsia"/>
          <w:sz w:val="24"/>
          <w:szCs w:val="24"/>
        </w:rPr>
        <w:t>在分</w:t>
      </w:r>
      <w:r w:rsidR="00A1183B">
        <w:rPr>
          <w:rFonts w:hint="eastAsia"/>
          <w:sz w:val="24"/>
          <w:szCs w:val="24"/>
        </w:rPr>
        <w:lastRenderedPageBreak/>
        <w:t>派至组时可对计划员备注内容进行编辑。</w:t>
      </w:r>
    </w:p>
    <w:p w:rsidR="00896CC9" w:rsidRDefault="00896CC9" w:rsidP="004840F5">
      <w:pPr>
        <w:spacing w:line="360" w:lineRule="auto"/>
        <w:ind w:firstLineChars="175" w:firstLine="420"/>
        <w:jc w:val="left"/>
        <w:rPr>
          <w:sz w:val="24"/>
          <w:szCs w:val="24"/>
        </w:rPr>
      </w:pPr>
      <w:r w:rsidRPr="004840F5">
        <w:rPr>
          <w:rFonts w:hint="eastAsia"/>
          <w:sz w:val="24"/>
          <w:szCs w:val="24"/>
        </w:rPr>
        <w:t>二级表格</w:t>
      </w:r>
      <w:r>
        <w:rPr>
          <w:rFonts w:hint="eastAsia"/>
          <w:sz w:val="24"/>
          <w:szCs w:val="24"/>
        </w:rPr>
        <w:t>（</w:t>
      </w:r>
      <w:r w:rsidR="007B3E17">
        <w:rPr>
          <w:rFonts w:hint="eastAsia"/>
          <w:sz w:val="24"/>
          <w:szCs w:val="24"/>
        </w:rPr>
        <w:t>在一级表格末列</w:t>
      </w:r>
      <w:r>
        <w:rPr>
          <w:rFonts w:hint="eastAsia"/>
          <w:sz w:val="24"/>
          <w:szCs w:val="24"/>
        </w:rPr>
        <w:t>隐藏，</w:t>
      </w:r>
      <w:r w:rsidR="007B3E17">
        <w:rPr>
          <w:rFonts w:hint="eastAsia"/>
          <w:sz w:val="24"/>
          <w:szCs w:val="24"/>
        </w:rPr>
        <w:t>需要时点击箭头显示，与一级表格属于同一个表格，不点击时只显示一级表格。</w:t>
      </w:r>
      <w:r>
        <w:rPr>
          <w:rFonts w:hint="eastAsia"/>
          <w:sz w:val="24"/>
          <w:szCs w:val="24"/>
        </w:rPr>
        <w:t>）</w:t>
      </w:r>
    </w:p>
    <w:tbl>
      <w:tblPr>
        <w:tblW w:w="5954" w:type="dxa"/>
        <w:tblInd w:w="1758" w:type="dxa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67"/>
        <w:gridCol w:w="709"/>
        <w:gridCol w:w="1134"/>
        <w:gridCol w:w="709"/>
        <w:gridCol w:w="567"/>
        <w:gridCol w:w="567"/>
        <w:gridCol w:w="567"/>
        <w:gridCol w:w="567"/>
        <w:gridCol w:w="567"/>
      </w:tblGrid>
      <w:tr w:rsidR="00544633" w:rsidRPr="00AF47E2" w:rsidTr="004840F5">
        <w:trPr>
          <w:trHeight w:val="416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4633" w:rsidRPr="0057188A" w:rsidRDefault="0054463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子项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44633" w:rsidRPr="0057188A" w:rsidRDefault="0054463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7188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系统号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4633" w:rsidRPr="0057188A" w:rsidRDefault="0054463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7188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工程量名称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4633" w:rsidRPr="0057188A" w:rsidRDefault="0054463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7188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工程量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4633" w:rsidRPr="004840F5" w:rsidRDefault="0054463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840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规格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4633" w:rsidRPr="004840F5" w:rsidRDefault="0054463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840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材质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4633" w:rsidRPr="0057188A" w:rsidRDefault="0054463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7188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核级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4633" w:rsidRPr="0057188A" w:rsidRDefault="0054463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7188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单位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4633" w:rsidRPr="0057188A" w:rsidRDefault="0054463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7188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点值</w:t>
            </w:r>
          </w:p>
        </w:tc>
      </w:tr>
      <w:tr w:rsidR="00544633" w:rsidRPr="00AF47E2" w:rsidTr="004840F5">
        <w:trPr>
          <w:trHeight w:val="27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4633" w:rsidRPr="00AF47E2" w:rsidRDefault="0054463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44633" w:rsidRPr="00AF47E2" w:rsidRDefault="0054463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4633" w:rsidRPr="00AF47E2" w:rsidRDefault="0054463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4633" w:rsidRPr="00AF47E2" w:rsidRDefault="0054463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4633" w:rsidRPr="004840F5" w:rsidRDefault="00544633">
            <w:pPr>
              <w:widowControl/>
              <w:spacing w:line="240" w:lineRule="exac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4633" w:rsidRPr="004840F5" w:rsidRDefault="00544633">
            <w:pPr>
              <w:widowControl/>
              <w:spacing w:line="240" w:lineRule="exac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4633" w:rsidRPr="00AF47E2" w:rsidRDefault="0054463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4633" w:rsidRPr="00AF47E2" w:rsidRDefault="0054463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4633" w:rsidRPr="00AF47E2" w:rsidRDefault="0054463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AF47E2" w:rsidRDefault="00DA6F42" w:rsidP="004840F5">
      <w:pPr>
        <w:spacing w:line="360" w:lineRule="auto"/>
        <w:ind w:firstLine="480"/>
        <w:jc w:val="left"/>
        <w:rPr>
          <w:sz w:val="24"/>
          <w:szCs w:val="24"/>
        </w:rPr>
      </w:pPr>
      <w:r w:rsidRPr="004840F5">
        <w:rPr>
          <w:rFonts w:hint="eastAsia"/>
          <w:sz w:val="24"/>
          <w:szCs w:val="24"/>
        </w:rPr>
        <w:t>工程量编号是指管段号</w:t>
      </w:r>
      <w:r w:rsidR="001371EE">
        <w:rPr>
          <w:rFonts w:hint="eastAsia"/>
          <w:sz w:val="24"/>
          <w:szCs w:val="24"/>
        </w:rPr>
        <w:t>（管道预制</w:t>
      </w:r>
      <w:r w:rsidR="001371EE">
        <w:rPr>
          <w:rFonts w:hint="eastAsia"/>
          <w:sz w:val="24"/>
          <w:szCs w:val="24"/>
        </w:rPr>
        <w:t>/</w:t>
      </w:r>
      <w:r w:rsidR="001371EE">
        <w:rPr>
          <w:rFonts w:hint="eastAsia"/>
          <w:sz w:val="24"/>
          <w:szCs w:val="24"/>
        </w:rPr>
        <w:t>安装）、</w:t>
      </w:r>
      <w:r w:rsidRPr="004840F5">
        <w:rPr>
          <w:rFonts w:hint="eastAsia"/>
          <w:sz w:val="24"/>
          <w:szCs w:val="24"/>
        </w:rPr>
        <w:t>支架编号</w:t>
      </w:r>
      <w:r w:rsidR="001371EE">
        <w:rPr>
          <w:rFonts w:hint="eastAsia"/>
          <w:sz w:val="24"/>
          <w:szCs w:val="24"/>
        </w:rPr>
        <w:t>（支架预制</w:t>
      </w:r>
      <w:r w:rsidR="001371EE">
        <w:rPr>
          <w:rFonts w:hint="eastAsia"/>
          <w:sz w:val="24"/>
          <w:szCs w:val="24"/>
        </w:rPr>
        <w:t>/</w:t>
      </w:r>
      <w:r w:rsidR="001371EE">
        <w:rPr>
          <w:rFonts w:hint="eastAsia"/>
          <w:sz w:val="24"/>
          <w:szCs w:val="24"/>
        </w:rPr>
        <w:t>安装）、管线号（冲洗试压）</w:t>
      </w:r>
      <w:r w:rsidRPr="004840F5">
        <w:rPr>
          <w:rFonts w:hint="eastAsia"/>
          <w:sz w:val="24"/>
          <w:szCs w:val="24"/>
        </w:rPr>
        <w:t>。</w:t>
      </w:r>
    </w:p>
    <w:p w:rsidR="00A1183B" w:rsidRDefault="00A1183B" w:rsidP="00A1183B">
      <w:pPr>
        <w:pStyle w:val="a3"/>
        <w:numPr>
          <w:ilvl w:val="0"/>
          <w:numId w:val="18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已分派至班查询（供队长查询，</w:t>
      </w:r>
      <w:r>
        <w:rPr>
          <w:rFonts w:hint="eastAsia"/>
          <w:sz w:val="24"/>
          <w:szCs w:val="24"/>
        </w:rPr>
        <w:t>APP</w:t>
      </w:r>
      <w:r>
        <w:rPr>
          <w:rFonts w:hint="eastAsia"/>
          <w:sz w:val="24"/>
          <w:szCs w:val="24"/>
        </w:rPr>
        <w:t>端和</w:t>
      </w:r>
      <w:r>
        <w:rPr>
          <w:rFonts w:hint="eastAsia"/>
          <w:sz w:val="24"/>
          <w:szCs w:val="24"/>
        </w:rPr>
        <w:t>WEB</w:t>
      </w:r>
      <w:r>
        <w:rPr>
          <w:rFonts w:hint="eastAsia"/>
          <w:sz w:val="24"/>
          <w:szCs w:val="24"/>
        </w:rPr>
        <w:t>均有该功能，</w:t>
      </w:r>
      <w:r>
        <w:rPr>
          <w:rFonts w:hint="eastAsia"/>
          <w:sz w:val="24"/>
          <w:szCs w:val="24"/>
        </w:rPr>
        <w:t>APP</w:t>
      </w:r>
      <w:r>
        <w:rPr>
          <w:rFonts w:hint="eastAsia"/>
          <w:sz w:val="24"/>
          <w:szCs w:val="24"/>
        </w:rPr>
        <w:t>端采用一级和二级表格显示，</w:t>
      </w:r>
      <w:r>
        <w:rPr>
          <w:rFonts w:hint="eastAsia"/>
          <w:sz w:val="24"/>
          <w:szCs w:val="24"/>
        </w:rPr>
        <w:t>WEB</w:t>
      </w:r>
      <w:r>
        <w:rPr>
          <w:rFonts w:hint="eastAsia"/>
          <w:sz w:val="24"/>
          <w:szCs w:val="24"/>
        </w:rPr>
        <w:t>端直接显示）</w:t>
      </w:r>
    </w:p>
    <w:p w:rsidR="00A1183B" w:rsidRDefault="00A1183B" w:rsidP="00A1183B">
      <w:pPr>
        <w:pStyle w:val="a3"/>
        <w:spacing w:line="360" w:lineRule="auto"/>
        <w:ind w:left="360" w:firstLineChars="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该模块的数据来源于：查询过滤任务工作。</w:t>
      </w:r>
      <w:r w:rsidRPr="00C12508">
        <w:rPr>
          <w:rFonts w:hint="eastAsia"/>
          <w:sz w:val="24"/>
          <w:szCs w:val="24"/>
        </w:rPr>
        <w:t>已分派至班长样表：</w:t>
      </w:r>
      <w:r>
        <w:rPr>
          <w:rFonts w:hint="eastAsia"/>
          <w:sz w:val="24"/>
          <w:szCs w:val="24"/>
        </w:rPr>
        <w:t>一级表</w:t>
      </w:r>
    </w:p>
    <w:tbl>
      <w:tblPr>
        <w:tblW w:w="10353" w:type="dxa"/>
        <w:tblInd w:w="-936" w:type="dxa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95"/>
        <w:gridCol w:w="567"/>
        <w:gridCol w:w="436"/>
        <w:gridCol w:w="294"/>
        <w:gridCol w:w="426"/>
        <w:gridCol w:w="421"/>
        <w:gridCol w:w="422"/>
        <w:gridCol w:w="560"/>
        <w:gridCol w:w="567"/>
        <w:gridCol w:w="564"/>
        <w:gridCol w:w="425"/>
        <w:gridCol w:w="409"/>
        <w:gridCol w:w="460"/>
        <w:gridCol w:w="376"/>
        <w:gridCol w:w="376"/>
        <w:gridCol w:w="134"/>
        <w:gridCol w:w="334"/>
        <w:gridCol w:w="448"/>
        <w:gridCol w:w="602"/>
        <w:gridCol w:w="709"/>
        <w:gridCol w:w="633"/>
        <w:gridCol w:w="470"/>
        <w:gridCol w:w="425"/>
      </w:tblGrid>
      <w:tr w:rsidR="00A1183B" w:rsidRPr="00AF47E2" w:rsidTr="00C12508">
        <w:trPr>
          <w:trHeight w:val="900"/>
        </w:trPr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83B" w:rsidRPr="0057188A" w:rsidRDefault="00A1183B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7188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83B" w:rsidRPr="0057188A" w:rsidRDefault="00A1183B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作业条目编号</w:t>
            </w:r>
          </w:p>
        </w:tc>
        <w:tc>
          <w:tcPr>
            <w:tcW w:w="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83B" w:rsidRPr="0057188A" w:rsidRDefault="00A1183B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7188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机组号</w:t>
            </w:r>
          </w:p>
        </w:tc>
        <w:tc>
          <w:tcPr>
            <w:tcW w:w="2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183B" w:rsidRPr="0057188A" w:rsidRDefault="00A1183B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子项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183B" w:rsidRPr="0057188A" w:rsidRDefault="00A1183B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7188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图纸号</w:t>
            </w:r>
          </w:p>
        </w:tc>
        <w:tc>
          <w:tcPr>
            <w:tcW w:w="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1183B" w:rsidRPr="0057188A" w:rsidRDefault="00A1183B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7188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系统号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83B" w:rsidRPr="0057188A" w:rsidRDefault="00A1183B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7188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房间号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83B" w:rsidRPr="0057188A" w:rsidRDefault="00A1183B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7188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工程量类别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83B" w:rsidRPr="0057188A" w:rsidRDefault="00A1183B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7188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工程量名称</w:t>
            </w:r>
          </w:p>
        </w:tc>
        <w:tc>
          <w:tcPr>
            <w:tcW w:w="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1183B" w:rsidRPr="0057188A" w:rsidRDefault="00A1183B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7188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工程量编号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83B" w:rsidRPr="0057188A" w:rsidRDefault="00A1183B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7188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焊口号</w:t>
            </w:r>
          </w:p>
        </w:tc>
        <w:tc>
          <w:tcPr>
            <w:tcW w:w="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83B" w:rsidRPr="0057188A" w:rsidRDefault="00A1183B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7188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工程量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183B" w:rsidRPr="004840F5" w:rsidRDefault="00A1183B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840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规格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183B" w:rsidRPr="004840F5" w:rsidRDefault="00A1183B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840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材质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183B" w:rsidRPr="0057188A" w:rsidRDefault="00A1183B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7188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核级</w:t>
            </w:r>
          </w:p>
        </w:tc>
        <w:tc>
          <w:tcPr>
            <w:tcW w:w="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A1183B" w:rsidRPr="0057188A" w:rsidRDefault="00A1183B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83B" w:rsidRPr="0057188A" w:rsidRDefault="00A1183B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7188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单位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83B" w:rsidRPr="0057188A" w:rsidRDefault="00A1183B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7188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点值</w:t>
            </w: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83B" w:rsidRPr="0057188A" w:rsidRDefault="00A1183B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7188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质量计划号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83B" w:rsidRPr="0057188A" w:rsidRDefault="00A1183B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7188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计划施工日期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83B" w:rsidRPr="0057188A" w:rsidRDefault="00A1183B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840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highlight w:val="green"/>
              </w:rPr>
              <w:t>施工班组</w:t>
            </w:r>
          </w:p>
        </w:tc>
        <w:tc>
          <w:tcPr>
            <w:tcW w:w="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83B" w:rsidRPr="0057188A" w:rsidRDefault="00A1183B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7188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状态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83B" w:rsidRPr="0057188A" w:rsidRDefault="00A1183B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7188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A1183B" w:rsidRPr="00AF47E2" w:rsidTr="00C12508">
        <w:trPr>
          <w:trHeight w:val="956"/>
        </w:trPr>
        <w:tc>
          <w:tcPr>
            <w:tcW w:w="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83B" w:rsidRPr="00AF47E2" w:rsidRDefault="00A1183B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83B" w:rsidRPr="00AF47E2" w:rsidRDefault="00A1183B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83B" w:rsidRPr="00AF47E2" w:rsidRDefault="00A1183B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183B" w:rsidRPr="00AF47E2" w:rsidRDefault="00A1183B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83B" w:rsidRPr="00AF47E2" w:rsidRDefault="00A1183B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1183B" w:rsidRPr="00AF47E2" w:rsidRDefault="00A1183B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183B" w:rsidRPr="00AF47E2" w:rsidRDefault="00A1183B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183B" w:rsidRPr="00AF47E2" w:rsidRDefault="00A1183B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83B" w:rsidRPr="00AF47E2" w:rsidRDefault="00A1183B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1183B" w:rsidRPr="00AF47E2" w:rsidRDefault="00A1183B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83B" w:rsidRPr="00AF47E2" w:rsidRDefault="00A1183B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83B" w:rsidRPr="00AF47E2" w:rsidRDefault="00A1183B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183B" w:rsidRPr="00235A2F" w:rsidRDefault="00A1183B" w:rsidP="00C12508">
            <w:pPr>
              <w:widowControl/>
              <w:spacing w:line="240" w:lineRule="exac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highlight w:val="green"/>
              </w:rPr>
            </w:pP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183B" w:rsidRPr="00235A2F" w:rsidRDefault="00A1183B" w:rsidP="00C12508">
            <w:pPr>
              <w:widowControl/>
              <w:spacing w:line="240" w:lineRule="exac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highlight w:val="green"/>
              </w:rPr>
            </w:pP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183B" w:rsidRPr="00AF47E2" w:rsidRDefault="00A1183B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A1183B" w:rsidRPr="00AF47E2" w:rsidRDefault="00A1183B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83B" w:rsidRPr="00AF47E2" w:rsidRDefault="00A1183B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83B" w:rsidRPr="00AF47E2" w:rsidRDefault="00A1183B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83B" w:rsidRPr="00AF47E2" w:rsidRDefault="00A1183B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83B" w:rsidRPr="00AF47E2" w:rsidRDefault="00A1183B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83B" w:rsidRPr="00AF47E2" w:rsidRDefault="00A1183B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83B" w:rsidRPr="00AF47E2" w:rsidRDefault="00A1183B" w:rsidP="00C125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83B" w:rsidRPr="00AF47E2" w:rsidRDefault="00A1183B" w:rsidP="00C125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A1183B" w:rsidRPr="004840F5" w:rsidRDefault="00E71E58" w:rsidP="004840F5">
      <w:pPr>
        <w:spacing w:line="360" w:lineRule="auto"/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“状态”中信息来源于“已分派至组”中的“状态”。</w:t>
      </w:r>
    </w:p>
    <w:p w:rsidR="0028274A" w:rsidRDefault="0028274A" w:rsidP="006F5493">
      <w:pPr>
        <w:pStyle w:val="a3"/>
        <w:spacing w:line="360" w:lineRule="auto"/>
        <w:ind w:left="360" w:firstLineChars="0" w:firstLine="480"/>
        <w:jc w:val="left"/>
        <w:rPr>
          <w:sz w:val="24"/>
          <w:szCs w:val="24"/>
        </w:rPr>
      </w:pPr>
    </w:p>
    <w:p w:rsidR="001519A0" w:rsidRDefault="001519A0" w:rsidP="004840F5">
      <w:pPr>
        <w:pStyle w:val="a3"/>
        <w:numPr>
          <w:ilvl w:val="0"/>
          <w:numId w:val="17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班长分派</w:t>
      </w:r>
    </w:p>
    <w:p w:rsidR="00D80444" w:rsidRDefault="00D80444" w:rsidP="004840F5">
      <w:pPr>
        <w:pStyle w:val="a3"/>
        <w:spacing w:line="360" w:lineRule="auto"/>
        <w:ind w:left="3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）班长任务分派</w:t>
      </w:r>
    </w:p>
    <w:p w:rsidR="008B1FE3" w:rsidRDefault="00AD17C7" w:rsidP="0061005F">
      <w:pPr>
        <w:pStyle w:val="a3"/>
        <w:spacing w:line="360" w:lineRule="auto"/>
        <w:ind w:left="360" w:firstLineChars="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该模块的数据来源有</w:t>
      </w:r>
      <w:r w:rsidR="00D1637E">
        <w:rPr>
          <w:rFonts w:hint="eastAsia"/>
          <w:sz w:val="24"/>
          <w:szCs w:val="24"/>
        </w:rPr>
        <w:t>2</w:t>
      </w:r>
      <w:r w:rsidR="00695547">
        <w:rPr>
          <w:rFonts w:hint="eastAsia"/>
          <w:sz w:val="24"/>
          <w:szCs w:val="24"/>
        </w:rPr>
        <w:t>种</w:t>
      </w:r>
      <w:r>
        <w:rPr>
          <w:rFonts w:hint="eastAsia"/>
          <w:sz w:val="24"/>
          <w:szCs w:val="24"/>
        </w:rPr>
        <w:t>方式，</w:t>
      </w:r>
      <w:r w:rsidR="00893172" w:rsidRPr="004840F5">
        <w:rPr>
          <w:rFonts w:hint="eastAsia"/>
          <w:sz w:val="24"/>
          <w:szCs w:val="24"/>
        </w:rPr>
        <w:t>方式</w:t>
      </w:r>
      <w:r w:rsidR="00D1637E" w:rsidRPr="004840F5">
        <w:rPr>
          <w:sz w:val="24"/>
          <w:szCs w:val="24"/>
        </w:rPr>
        <w:t>1</w:t>
      </w:r>
      <w:r w:rsidR="00893172" w:rsidRPr="004840F5">
        <w:rPr>
          <w:rFonts w:hint="eastAsia"/>
          <w:sz w:val="24"/>
          <w:szCs w:val="24"/>
        </w:rPr>
        <w:t>：</w:t>
      </w:r>
      <w:r w:rsidR="00A1183B">
        <w:rPr>
          <w:rFonts w:hint="eastAsia"/>
          <w:sz w:val="24"/>
          <w:szCs w:val="24"/>
        </w:rPr>
        <w:t>将滚动</w:t>
      </w:r>
      <w:r w:rsidR="00893172" w:rsidRPr="004840F5">
        <w:rPr>
          <w:rFonts w:hint="eastAsia"/>
          <w:sz w:val="24"/>
          <w:szCs w:val="24"/>
        </w:rPr>
        <w:t>计划</w:t>
      </w:r>
      <w:r w:rsidR="00A1183B">
        <w:rPr>
          <w:rFonts w:hint="eastAsia"/>
          <w:sz w:val="24"/>
          <w:szCs w:val="24"/>
        </w:rPr>
        <w:t>中字段推送</w:t>
      </w:r>
      <w:r w:rsidR="00893172" w:rsidRPr="004840F5">
        <w:rPr>
          <w:rFonts w:hint="eastAsia"/>
          <w:sz w:val="24"/>
          <w:szCs w:val="24"/>
        </w:rPr>
        <w:t>；方式</w:t>
      </w:r>
      <w:r w:rsidR="00D1637E" w:rsidRPr="004840F5">
        <w:rPr>
          <w:sz w:val="24"/>
          <w:szCs w:val="24"/>
        </w:rPr>
        <w:t>2</w:t>
      </w:r>
      <w:r w:rsidR="00893172" w:rsidRPr="004840F5">
        <w:rPr>
          <w:rFonts w:hint="eastAsia"/>
          <w:sz w:val="24"/>
          <w:szCs w:val="24"/>
        </w:rPr>
        <w:t>：在已分派至组长模块中将作业任务解除，该任务自动</w:t>
      </w:r>
      <w:r w:rsidR="00A1183B">
        <w:rPr>
          <w:rFonts w:hint="eastAsia"/>
          <w:sz w:val="24"/>
          <w:szCs w:val="24"/>
        </w:rPr>
        <w:t>返</w:t>
      </w:r>
      <w:r w:rsidR="00893172" w:rsidRPr="004840F5">
        <w:rPr>
          <w:rFonts w:hint="eastAsia"/>
          <w:sz w:val="24"/>
          <w:szCs w:val="24"/>
        </w:rPr>
        <w:t>回班长分派模块中。</w:t>
      </w:r>
      <w:r w:rsidR="006832D5">
        <w:rPr>
          <w:rFonts w:hint="eastAsia"/>
          <w:sz w:val="24"/>
          <w:szCs w:val="24"/>
        </w:rPr>
        <w:t>班长在该模块中将作业任务</w:t>
      </w:r>
      <w:r w:rsidR="00A1183B">
        <w:rPr>
          <w:rFonts w:hint="eastAsia"/>
          <w:sz w:val="24"/>
          <w:szCs w:val="24"/>
        </w:rPr>
        <w:t>再次</w:t>
      </w:r>
      <w:r w:rsidR="006832D5">
        <w:rPr>
          <w:rFonts w:hint="eastAsia"/>
          <w:sz w:val="24"/>
          <w:szCs w:val="24"/>
        </w:rPr>
        <w:t>分派到作业组。该模块</w:t>
      </w:r>
      <w:r w:rsidR="00BD4CD2">
        <w:rPr>
          <w:rFonts w:hint="eastAsia"/>
          <w:sz w:val="24"/>
          <w:szCs w:val="24"/>
        </w:rPr>
        <w:t>在</w:t>
      </w:r>
      <w:r w:rsidR="006832D5">
        <w:rPr>
          <w:rFonts w:hint="eastAsia"/>
          <w:sz w:val="24"/>
          <w:szCs w:val="24"/>
        </w:rPr>
        <w:t>WEB</w:t>
      </w:r>
      <w:r w:rsidR="006832D5">
        <w:rPr>
          <w:rFonts w:hint="eastAsia"/>
          <w:sz w:val="24"/>
          <w:szCs w:val="24"/>
        </w:rPr>
        <w:t>、</w:t>
      </w:r>
      <w:r w:rsidR="00BD4CD2">
        <w:rPr>
          <w:rFonts w:hint="eastAsia"/>
          <w:sz w:val="24"/>
          <w:szCs w:val="24"/>
        </w:rPr>
        <w:t>APP</w:t>
      </w:r>
      <w:r w:rsidR="00BD4CD2">
        <w:rPr>
          <w:rFonts w:hint="eastAsia"/>
          <w:sz w:val="24"/>
          <w:szCs w:val="24"/>
        </w:rPr>
        <w:t>端实现。</w:t>
      </w:r>
      <w:r w:rsidR="00BD4CD2" w:rsidRPr="004840F5">
        <w:rPr>
          <w:rFonts w:hint="eastAsia"/>
          <w:sz w:val="24"/>
          <w:szCs w:val="24"/>
        </w:rPr>
        <w:t>班长分派样表</w:t>
      </w:r>
      <w:r w:rsidR="00544633">
        <w:rPr>
          <w:rFonts w:hint="eastAsia"/>
          <w:sz w:val="24"/>
          <w:szCs w:val="24"/>
        </w:rPr>
        <w:t>（与滚动计划表格一样分为一级表和二级表）</w:t>
      </w:r>
      <w:r w:rsidR="005241AB" w:rsidRPr="004840F5">
        <w:rPr>
          <w:rFonts w:hint="eastAsia"/>
          <w:sz w:val="24"/>
          <w:szCs w:val="24"/>
        </w:rPr>
        <w:t>：</w:t>
      </w:r>
      <w:r w:rsidR="00544633">
        <w:rPr>
          <w:rFonts w:hint="eastAsia"/>
          <w:sz w:val="24"/>
          <w:szCs w:val="24"/>
        </w:rPr>
        <w:t>一级表格</w:t>
      </w:r>
    </w:p>
    <w:tbl>
      <w:tblPr>
        <w:tblW w:w="7559" w:type="dxa"/>
        <w:jc w:val="center"/>
        <w:tblInd w:w="-936" w:type="dxa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28"/>
        <w:gridCol w:w="627"/>
        <w:gridCol w:w="481"/>
        <w:gridCol w:w="702"/>
        <w:gridCol w:w="574"/>
        <w:gridCol w:w="562"/>
        <w:gridCol w:w="562"/>
        <w:gridCol w:w="567"/>
        <w:gridCol w:w="562"/>
        <w:gridCol w:w="783"/>
        <w:gridCol w:w="586"/>
        <w:gridCol w:w="806"/>
        <w:gridCol w:w="419"/>
      </w:tblGrid>
      <w:tr w:rsidR="00C42D5E" w:rsidRPr="00AF47E2" w:rsidTr="004840F5">
        <w:trPr>
          <w:trHeight w:val="884"/>
          <w:jc w:val="center"/>
        </w:trPr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D5E" w:rsidRPr="0057188A" w:rsidRDefault="00C42D5E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7188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6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D5E" w:rsidRPr="0057188A" w:rsidRDefault="00C42D5E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作业条目编号</w:t>
            </w:r>
          </w:p>
        </w:tc>
        <w:tc>
          <w:tcPr>
            <w:tcW w:w="4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D5E" w:rsidRPr="0057188A" w:rsidRDefault="00C42D5E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7188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机组号</w:t>
            </w:r>
          </w:p>
        </w:tc>
        <w:tc>
          <w:tcPr>
            <w:tcW w:w="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2D5E" w:rsidRPr="0057188A" w:rsidRDefault="00C42D5E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7188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质量计划号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D5E" w:rsidRPr="0057188A" w:rsidRDefault="00C42D5E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7188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图纸号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D5E" w:rsidRPr="0057188A" w:rsidRDefault="00C42D5E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7188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房间号</w:t>
            </w:r>
          </w:p>
        </w:tc>
        <w:tc>
          <w:tcPr>
            <w:tcW w:w="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42D5E" w:rsidRPr="0057188A" w:rsidRDefault="00C42D5E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7188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工程量类别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2D5E" w:rsidRPr="0057188A" w:rsidRDefault="00C42D5E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7188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工程量编号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D5E" w:rsidRPr="0057188A" w:rsidRDefault="00C42D5E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highlight w:val="green"/>
              </w:rPr>
            </w:pPr>
            <w:r w:rsidRPr="0057188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焊口号</w:t>
            </w:r>
          </w:p>
        </w:tc>
        <w:tc>
          <w:tcPr>
            <w:tcW w:w="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D5E" w:rsidRPr="0057188A" w:rsidRDefault="00C42D5E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7188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计划施工日期</w:t>
            </w:r>
          </w:p>
        </w:tc>
        <w:tc>
          <w:tcPr>
            <w:tcW w:w="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D5E" w:rsidRPr="0057188A" w:rsidRDefault="00C42D5E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840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highlight w:val="green"/>
              </w:rPr>
              <w:t>作业组长</w:t>
            </w:r>
          </w:p>
        </w:tc>
        <w:tc>
          <w:tcPr>
            <w:tcW w:w="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D5E" w:rsidRPr="0057188A" w:rsidRDefault="00C42D5E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7188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2D5E" w:rsidRPr="0057188A" w:rsidRDefault="00C42D5E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7188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操作</w:t>
            </w:r>
          </w:p>
        </w:tc>
      </w:tr>
      <w:tr w:rsidR="00C42D5E" w:rsidRPr="00AF47E2" w:rsidTr="004840F5">
        <w:trPr>
          <w:trHeight w:val="598"/>
          <w:jc w:val="center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D5E" w:rsidRPr="00AF47E2" w:rsidRDefault="00C42D5E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D5E" w:rsidRPr="00AF47E2" w:rsidRDefault="00C42D5E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D5E" w:rsidRPr="00AF47E2" w:rsidRDefault="00C42D5E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D5E" w:rsidRPr="00AF47E2" w:rsidRDefault="00C42D5E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D5E" w:rsidRPr="00AF47E2" w:rsidRDefault="00C42D5E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D5E" w:rsidRPr="00AF47E2" w:rsidRDefault="00C42D5E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42D5E" w:rsidRPr="00AF47E2" w:rsidRDefault="00C42D5E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D5E" w:rsidRPr="00AF47E2" w:rsidRDefault="00C42D5E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D5E" w:rsidRPr="00C42D5E" w:rsidRDefault="00C42D5E" w:rsidP="00C12508">
            <w:pPr>
              <w:widowControl/>
              <w:spacing w:line="240" w:lineRule="exac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highlight w:val="green"/>
              </w:rPr>
            </w:pP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D5E" w:rsidRPr="004840F5" w:rsidRDefault="00C42D5E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840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自己选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D5E" w:rsidRPr="004840F5" w:rsidRDefault="00C42D5E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选人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D5E" w:rsidRPr="004840F5" w:rsidRDefault="00C42D5E" w:rsidP="004840F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可编辑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2D5E" w:rsidRPr="00AF47E2" w:rsidRDefault="00C42D5E" w:rsidP="004840F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57188A" w:rsidRDefault="00544633" w:rsidP="008536CF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二级表格：</w:t>
      </w:r>
    </w:p>
    <w:tbl>
      <w:tblPr>
        <w:tblW w:w="5954" w:type="dxa"/>
        <w:tblInd w:w="1758" w:type="dxa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67"/>
        <w:gridCol w:w="709"/>
        <w:gridCol w:w="1134"/>
        <w:gridCol w:w="709"/>
        <w:gridCol w:w="567"/>
        <w:gridCol w:w="567"/>
        <w:gridCol w:w="567"/>
        <w:gridCol w:w="567"/>
        <w:gridCol w:w="567"/>
      </w:tblGrid>
      <w:tr w:rsidR="00544633" w:rsidRPr="00AF47E2" w:rsidTr="00C12508">
        <w:trPr>
          <w:trHeight w:val="416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4633" w:rsidRPr="0057188A" w:rsidRDefault="00544633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子项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44633" w:rsidRPr="0057188A" w:rsidRDefault="00544633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7188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系统号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4633" w:rsidRPr="0057188A" w:rsidRDefault="00544633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7188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工程量名称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4633" w:rsidRPr="0057188A" w:rsidRDefault="00544633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7188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工程量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4633" w:rsidRPr="00C12508" w:rsidRDefault="00544633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1250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规格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4633" w:rsidRPr="00C12508" w:rsidRDefault="00544633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1250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材质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4633" w:rsidRPr="0057188A" w:rsidRDefault="00544633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7188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核级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4633" w:rsidRPr="0057188A" w:rsidRDefault="00544633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7188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单位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4633" w:rsidRPr="0057188A" w:rsidRDefault="00544633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7188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点值</w:t>
            </w:r>
          </w:p>
        </w:tc>
      </w:tr>
      <w:tr w:rsidR="00544633" w:rsidRPr="00AF47E2" w:rsidTr="00C12508">
        <w:trPr>
          <w:trHeight w:val="27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4633" w:rsidRPr="00AF47E2" w:rsidRDefault="00544633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44633" w:rsidRPr="00AF47E2" w:rsidRDefault="00544633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4633" w:rsidRPr="00AF47E2" w:rsidRDefault="00544633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4633" w:rsidRPr="00AF47E2" w:rsidRDefault="00544633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4633" w:rsidRPr="00C12508" w:rsidRDefault="00544633" w:rsidP="00C12508">
            <w:pPr>
              <w:widowControl/>
              <w:spacing w:line="240" w:lineRule="exac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4633" w:rsidRPr="00C12508" w:rsidRDefault="00544633" w:rsidP="00C12508">
            <w:pPr>
              <w:widowControl/>
              <w:spacing w:line="240" w:lineRule="exac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4633" w:rsidRPr="00AF47E2" w:rsidRDefault="00544633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4633" w:rsidRPr="00AF47E2" w:rsidRDefault="00544633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4633" w:rsidRPr="00AF47E2" w:rsidRDefault="00544633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8536CF" w:rsidRDefault="008536CF" w:rsidP="008536CF">
      <w:pPr>
        <w:spacing w:line="360" w:lineRule="auto"/>
        <w:jc w:val="left"/>
        <w:rPr>
          <w:sz w:val="24"/>
          <w:szCs w:val="24"/>
        </w:rPr>
      </w:pPr>
    </w:p>
    <w:p w:rsidR="00A1183B" w:rsidRDefault="00A1183B" w:rsidP="001C2759">
      <w:pPr>
        <w:pStyle w:val="a3"/>
        <w:spacing w:line="360" w:lineRule="auto"/>
        <w:ind w:left="360" w:firstLineChars="0" w:firstLine="480"/>
        <w:jc w:val="left"/>
        <w:rPr>
          <w:sz w:val="24"/>
          <w:szCs w:val="24"/>
        </w:rPr>
      </w:pPr>
    </w:p>
    <w:p w:rsidR="001C2759" w:rsidRDefault="001C2759" w:rsidP="001C2759">
      <w:pPr>
        <w:pStyle w:val="a3"/>
        <w:spacing w:line="360" w:lineRule="auto"/>
        <w:ind w:left="360" w:firstLineChars="0" w:firstLine="480"/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>在操作里设置任务分派功能，分派的样表见：</w:t>
      </w:r>
    </w:p>
    <w:tbl>
      <w:tblPr>
        <w:tblW w:w="3220" w:type="dxa"/>
        <w:jc w:val="center"/>
        <w:tblInd w:w="93" w:type="dxa"/>
        <w:tblLook w:val="04A0" w:firstRow="1" w:lastRow="0" w:firstColumn="1" w:lastColumn="0" w:noHBand="0" w:noVBand="1"/>
      </w:tblPr>
      <w:tblGrid>
        <w:gridCol w:w="1500"/>
        <w:gridCol w:w="860"/>
        <w:gridCol w:w="860"/>
      </w:tblGrid>
      <w:tr w:rsidR="009E011F" w:rsidRPr="00544633" w:rsidTr="004840F5">
        <w:trPr>
          <w:trHeight w:val="270"/>
          <w:jc w:val="center"/>
        </w:trPr>
        <w:tc>
          <w:tcPr>
            <w:tcW w:w="15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011F" w:rsidRPr="004840F5" w:rsidRDefault="009E011F" w:rsidP="004840F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840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组列表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011F" w:rsidRPr="004840F5" w:rsidRDefault="009E011F" w:rsidP="009E011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840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组</w:t>
            </w:r>
            <w:r w:rsidR="0054463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长</w:t>
            </w:r>
            <w:r w:rsidRPr="004840F5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011F" w:rsidRPr="004840F5" w:rsidRDefault="009E011F" w:rsidP="009E011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840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选择键</w:t>
            </w:r>
          </w:p>
        </w:tc>
      </w:tr>
      <w:tr w:rsidR="009E011F" w:rsidRPr="00544633" w:rsidTr="009E011F">
        <w:trPr>
          <w:trHeight w:val="270"/>
          <w:jc w:val="center"/>
        </w:trPr>
        <w:tc>
          <w:tcPr>
            <w:tcW w:w="15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E011F" w:rsidRPr="004840F5" w:rsidRDefault="009E011F" w:rsidP="009E011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011F" w:rsidRPr="004840F5" w:rsidRDefault="009E011F" w:rsidP="009E011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840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组</w:t>
            </w:r>
            <w:r w:rsidR="0054463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长</w:t>
            </w:r>
            <w:r w:rsidRPr="004840F5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011F" w:rsidRPr="004840F5" w:rsidRDefault="009E011F" w:rsidP="009E011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840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选择键</w:t>
            </w:r>
          </w:p>
        </w:tc>
      </w:tr>
      <w:tr w:rsidR="009E011F" w:rsidRPr="00544633" w:rsidTr="009E011F">
        <w:trPr>
          <w:trHeight w:val="270"/>
          <w:jc w:val="center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011F" w:rsidRPr="004840F5" w:rsidRDefault="009E011F" w:rsidP="009E011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840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计划完成日期</w:t>
            </w:r>
          </w:p>
        </w:tc>
        <w:tc>
          <w:tcPr>
            <w:tcW w:w="17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011F" w:rsidRPr="004840F5" w:rsidRDefault="009E011F" w:rsidP="009E011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840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</w:tbl>
    <w:p w:rsidR="008536CF" w:rsidRDefault="008536CF" w:rsidP="00E04053">
      <w:pPr>
        <w:pStyle w:val="a3"/>
        <w:spacing w:line="360" w:lineRule="auto"/>
        <w:ind w:left="360" w:firstLineChars="0" w:firstLine="480"/>
        <w:jc w:val="left"/>
        <w:rPr>
          <w:sz w:val="24"/>
          <w:szCs w:val="24"/>
        </w:rPr>
      </w:pPr>
    </w:p>
    <w:p w:rsidR="00E04053" w:rsidRPr="004840F5" w:rsidRDefault="00D80444" w:rsidP="004840F5">
      <w:pPr>
        <w:pStyle w:val="a3"/>
        <w:spacing w:line="360" w:lineRule="auto"/>
        <w:ind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 w:rsidR="00E04053" w:rsidRPr="004840F5">
        <w:rPr>
          <w:rFonts w:hint="eastAsia"/>
          <w:sz w:val="24"/>
          <w:szCs w:val="24"/>
        </w:rPr>
        <w:t>已分派至组</w:t>
      </w:r>
      <w:r w:rsidR="00F70BFA" w:rsidRPr="004840F5">
        <w:rPr>
          <w:rFonts w:hint="eastAsia"/>
          <w:sz w:val="24"/>
          <w:szCs w:val="24"/>
        </w:rPr>
        <w:t>查询</w:t>
      </w:r>
      <w:r w:rsidR="00A1183B" w:rsidRPr="004840F5">
        <w:rPr>
          <w:rFonts w:hint="eastAsia"/>
          <w:sz w:val="24"/>
          <w:szCs w:val="24"/>
        </w:rPr>
        <w:t>（供队长及班长使用）</w:t>
      </w:r>
    </w:p>
    <w:p w:rsidR="00E04053" w:rsidRDefault="007E072F" w:rsidP="00C57DD8">
      <w:pPr>
        <w:pStyle w:val="a3"/>
        <w:spacing w:line="360" w:lineRule="auto"/>
        <w:ind w:left="360" w:firstLineChars="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该模块的数据来源于班长分派模块，班长在班长分派模块中完成作业任务分派后，该作业任务在已分派至组里应能体现。</w:t>
      </w:r>
      <w:r w:rsidR="00FC5946">
        <w:rPr>
          <w:rFonts w:hint="eastAsia"/>
          <w:sz w:val="24"/>
          <w:szCs w:val="24"/>
        </w:rPr>
        <w:t>班长可以在该模块中进行任务改派、任务解除、查</w:t>
      </w:r>
      <w:r w:rsidR="00FC5946" w:rsidRPr="00A1183B">
        <w:rPr>
          <w:rFonts w:hint="eastAsia"/>
          <w:sz w:val="24"/>
          <w:szCs w:val="24"/>
        </w:rPr>
        <w:t>询过滤任务工作。</w:t>
      </w:r>
      <w:r w:rsidR="001D378F" w:rsidRPr="00A1183B">
        <w:rPr>
          <w:rFonts w:hint="eastAsia"/>
          <w:sz w:val="24"/>
          <w:szCs w:val="24"/>
        </w:rPr>
        <w:t>该模块只在移动</w:t>
      </w:r>
      <w:r w:rsidR="001D378F" w:rsidRPr="00A1183B">
        <w:rPr>
          <w:sz w:val="24"/>
          <w:szCs w:val="24"/>
        </w:rPr>
        <w:t>APP</w:t>
      </w:r>
      <w:r w:rsidR="001D378F" w:rsidRPr="00A1183B">
        <w:rPr>
          <w:rFonts w:hint="eastAsia"/>
          <w:sz w:val="24"/>
          <w:szCs w:val="24"/>
        </w:rPr>
        <w:t>端实现。班长分派样表</w:t>
      </w:r>
      <w:r w:rsidR="005241AB" w:rsidRPr="004840F5">
        <w:rPr>
          <w:rFonts w:hint="eastAsia"/>
          <w:sz w:val="24"/>
          <w:szCs w:val="24"/>
        </w:rPr>
        <w:t>：</w:t>
      </w:r>
    </w:p>
    <w:p w:rsidR="00A1183B" w:rsidRDefault="00A1183B" w:rsidP="00A1183B">
      <w:pPr>
        <w:pStyle w:val="a3"/>
        <w:spacing w:line="360" w:lineRule="auto"/>
        <w:ind w:left="360" w:firstLineChars="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一级表格</w:t>
      </w:r>
    </w:p>
    <w:tbl>
      <w:tblPr>
        <w:tblW w:w="7849" w:type="dxa"/>
        <w:jc w:val="center"/>
        <w:tblInd w:w="-936" w:type="dxa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28"/>
        <w:gridCol w:w="627"/>
        <w:gridCol w:w="481"/>
        <w:gridCol w:w="702"/>
        <w:gridCol w:w="574"/>
        <w:gridCol w:w="562"/>
        <w:gridCol w:w="562"/>
        <w:gridCol w:w="567"/>
        <w:gridCol w:w="562"/>
        <w:gridCol w:w="783"/>
        <w:gridCol w:w="683"/>
        <w:gridCol w:w="709"/>
        <w:gridCol w:w="709"/>
      </w:tblGrid>
      <w:tr w:rsidR="00E71E58" w:rsidRPr="00AF47E2" w:rsidTr="004840F5">
        <w:trPr>
          <w:trHeight w:val="884"/>
          <w:jc w:val="center"/>
        </w:trPr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1E58" w:rsidRPr="0057188A" w:rsidRDefault="00E71E58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7188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6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1E58" w:rsidRPr="0057188A" w:rsidRDefault="00E71E58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作业条目编号</w:t>
            </w:r>
          </w:p>
        </w:tc>
        <w:tc>
          <w:tcPr>
            <w:tcW w:w="4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1E58" w:rsidRPr="0057188A" w:rsidRDefault="00E71E58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7188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机组号</w:t>
            </w:r>
          </w:p>
        </w:tc>
        <w:tc>
          <w:tcPr>
            <w:tcW w:w="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71E58" w:rsidRPr="0057188A" w:rsidRDefault="00E71E58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7188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质量计划号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1E58" w:rsidRPr="0057188A" w:rsidRDefault="00E71E58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7188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图纸号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1E58" w:rsidRPr="0057188A" w:rsidRDefault="00E71E58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7188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房间号</w:t>
            </w:r>
          </w:p>
        </w:tc>
        <w:tc>
          <w:tcPr>
            <w:tcW w:w="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1E58" w:rsidRPr="0057188A" w:rsidRDefault="00E71E58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7188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工程量类别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71E58" w:rsidRPr="0057188A" w:rsidRDefault="00E71E58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7188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工程量编号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1E58" w:rsidRPr="0057188A" w:rsidRDefault="00E71E58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highlight w:val="green"/>
              </w:rPr>
            </w:pPr>
            <w:r w:rsidRPr="0057188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焊口号</w:t>
            </w:r>
          </w:p>
        </w:tc>
        <w:tc>
          <w:tcPr>
            <w:tcW w:w="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1E58" w:rsidRPr="0057188A" w:rsidRDefault="00E71E58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7188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计划施工日期</w:t>
            </w:r>
          </w:p>
        </w:tc>
        <w:tc>
          <w:tcPr>
            <w:tcW w:w="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1E58" w:rsidRPr="0057188A" w:rsidRDefault="00E71E58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1250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highlight w:val="green"/>
              </w:rPr>
              <w:t>作业组长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1E58" w:rsidRPr="0057188A" w:rsidRDefault="00E71E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状态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1E58" w:rsidRPr="0057188A" w:rsidRDefault="00E71E58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7188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E71E58" w:rsidRPr="00AF47E2" w:rsidTr="004840F5">
        <w:trPr>
          <w:trHeight w:val="598"/>
          <w:jc w:val="center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1E58" w:rsidRPr="00AF47E2" w:rsidRDefault="00E71E58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1E58" w:rsidRPr="00AF47E2" w:rsidRDefault="00E71E58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1E58" w:rsidRPr="00AF47E2" w:rsidRDefault="00E71E58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1E58" w:rsidRPr="00AF47E2" w:rsidRDefault="00E71E58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1E58" w:rsidRPr="00AF47E2" w:rsidRDefault="00E71E58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1E58" w:rsidRPr="00AF47E2" w:rsidRDefault="00E71E58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1E58" w:rsidRPr="00AF47E2" w:rsidRDefault="00E71E58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1E58" w:rsidRPr="00AF47E2" w:rsidRDefault="00E71E58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1E58" w:rsidRPr="00C12508" w:rsidRDefault="00E71E58" w:rsidP="00C12508">
            <w:pPr>
              <w:widowControl/>
              <w:spacing w:line="240" w:lineRule="exac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highlight w:val="green"/>
              </w:rPr>
            </w:pP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1E58" w:rsidRPr="00C12508" w:rsidRDefault="00E71E58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仅显示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1E58" w:rsidRPr="00C12508" w:rsidRDefault="00E71E58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仅显示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1E58" w:rsidRDefault="00E71E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来源于QC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1E58" w:rsidRPr="00C12508" w:rsidRDefault="00E71E58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仅显示</w:t>
            </w:r>
          </w:p>
        </w:tc>
      </w:tr>
    </w:tbl>
    <w:p w:rsidR="00A1183B" w:rsidRDefault="00A1183B" w:rsidP="00A1183B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二级表格：</w:t>
      </w:r>
    </w:p>
    <w:tbl>
      <w:tblPr>
        <w:tblW w:w="5954" w:type="dxa"/>
        <w:tblInd w:w="1758" w:type="dxa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67"/>
        <w:gridCol w:w="709"/>
        <w:gridCol w:w="1134"/>
        <w:gridCol w:w="709"/>
        <w:gridCol w:w="567"/>
        <w:gridCol w:w="567"/>
        <w:gridCol w:w="567"/>
        <w:gridCol w:w="567"/>
        <w:gridCol w:w="567"/>
      </w:tblGrid>
      <w:tr w:rsidR="00A1183B" w:rsidRPr="00AF47E2" w:rsidTr="00C12508">
        <w:trPr>
          <w:trHeight w:val="416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183B" w:rsidRPr="0057188A" w:rsidRDefault="00A1183B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子项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1183B" w:rsidRPr="0057188A" w:rsidRDefault="00A1183B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7188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系统号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83B" w:rsidRPr="0057188A" w:rsidRDefault="00A1183B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7188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工程量名称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83B" w:rsidRPr="0057188A" w:rsidRDefault="00A1183B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7188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工程量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183B" w:rsidRPr="00C12508" w:rsidRDefault="00A1183B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1250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规格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183B" w:rsidRPr="00C12508" w:rsidRDefault="00A1183B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1250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材质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183B" w:rsidRPr="0057188A" w:rsidRDefault="00A1183B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7188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核级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183B" w:rsidRPr="0057188A" w:rsidRDefault="00A1183B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7188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单位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83B" w:rsidRPr="0057188A" w:rsidRDefault="00A1183B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7188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点值</w:t>
            </w:r>
          </w:p>
        </w:tc>
      </w:tr>
      <w:tr w:rsidR="00A1183B" w:rsidRPr="00AF47E2" w:rsidTr="00C12508">
        <w:trPr>
          <w:trHeight w:val="27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183B" w:rsidRPr="00AF47E2" w:rsidRDefault="00A1183B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1183B" w:rsidRPr="00AF47E2" w:rsidRDefault="00A1183B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83B" w:rsidRPr="00AF47E2" w:rsidRDefault="00A1183B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83B" w:rsidRPr="00AF47E2" w:rsidRDefault="00A1183B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183B" w:rsidRPr="00C12508" w:rsidRDefault="00A1183B" w:rsidP="00C12508">
            <w:pPr>
              <w:widowControl/>
              <w:spacing w:line="240" w:lineRule="exac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183B" w:rsidRPr="00C12508" w:rsidRDefault="00A1183B" w:rsidP="00C12508">
            <w:pPr>
              <w:widowControl/>
              <w:spacing w:line="240" w:lineRule="exac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183B" w:rsidRPr="00AF47E2" w:rsidRDefault="00A1183B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183B" w:rsidRPr="00AF47E2" w:rsidRDefault="00A1183B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83B" w:rsidRPr="00AF47E2" w:rsidRDefault="00A1183B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9C6A1A" w:rsidRDefault="009C6A1A" w:rsidP="00C57DD8">
      <w:pPr>
        <w:pStyle w:val="a3"/>
        <w:spacing w:line="360" w:lineRule="auto"/>
        <w:ind w:left="360" w:firstLineChars="0" w:firstLine="480"/>
        <w:jc w:val="left"/>
        <w:rPr>
          <w:sz w:val="24"/>
          <w:szCs w:val="24"/>
        </w:rPr>
      </w:pPr>
    </w:p>
    <w:p w:rsidR="00E04053" w:rsidRDefault="00E04053" w:rsidP="004840F5">
      <w:pPr>
        <w:pStyle w:val="a3"/>
        <w:numPr>
          <w:ilvl w:val="0"/>
          <w:numId w:val="17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我的任务</w:t>
      </w:r>
      <w:r w:rsidR="00D80444">
        <w:rPr>
          <w:rFonts w:hint="eastAsia"/>
          <w:sz w:val="24"/>
          <w:szCs w:val="24"/>
        </w:rPr>
        <w:t>（组长）</w:t>
      </w:r>
    </w:p>
    <w:p w:rsidR="006B6F94" w:rsidRDefault="006B6F94" w:rsidP="004840F5">
      <w:pPr>
        <w:pStyle w:val="a3"/>
        <w:numPr>
          <w:ilvl w:val="0"/>
          <w:numId w:val="20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未完成任务</w:t>
      </w:r>
    </w:p>
    <w:p w:rsidR="00357AAD" w:rsidRPr="00E71E58" w:rsidRDefault="008F3FF8" w:rsidP="004840F5">
      <w:pPr>
        <w:pStyle w:val="a3"/>
        <w:spacing w:line="360" w:lineRule="auto"/>
        <w:ind w:left="84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该模块的数据来源</w:t>
      </w:r>
      <w:r w:rsidR="006C470F">
        <w:rPr>
          <w:rFonts w:hint="eastAsia"/>
          <w:sz w:val="24"/>
          <w:szCs w:val="24"/>
        </w:rPr>
        <w:t>于</w:t>
      </w:r>
      <w:r>
        <w:rPr>
          <w:rFonts w:hint="eastAsia"/>
          <w:sz w:val="24"/>
          <w:szCs w:val="24"/>
        </w:rPr>
        <w:t>班长分派和班长改派，用于作业组长</w:t>
      </w:r>
      <w:r w:rsidR="003762F6">
        <w:rPr>
          <w:rFonts w:hint="eastAsia"/>
          <w:sz w:val="24"/>
          <w:szCs w:val="24"/>
        </w:rPr>
        <w:t>，在移动</w:t>
      </w:r>
      <w:r w:rsidR="003762F6">
        <w:rPr>
          <w:rFonts w:hint="eastAsia"/>
          <w:sz w:val="24"/>
          <w:szCs w:val="24"/>
        </w:rPr>
        <w:t>APP</w:t>
      </w:r>
      <w:r w:rsidR="003762F6">
        <w:rPr>
          <w:rFonts w:hint="eastAsia"/>
          <w:sz w:val="24"/>
          <w:szCs w:val="24"/>
        </w:rPr>
        <w:t>端实现</w:t>
      </w:r>
      <w:r w:rsidR="003A5538" w:rsidRPr="00E71E58">
        <w:rPr>
          <w:rFonts w:hint="eastAsia"/>
          <w:sz w:val="24"/>
          <w:szCs w:val="24"/>
        </w:rPr>
        <w:t>，</w:t>
      </w:r>
      <w:r w:rsidR="0013551B">
        <w:rPr>
          <w:rFonts w:hint="eastAsia"/>
          <w:sz w:val="24"/>
          <w:szCs w:val="24"/>
        </w:rPr>
        <w:t>未完成</w:t>
      </w:r>
      <w:r w:rsidR="003A5538" w:rsidRPr="004840F5">
        <w:rPr>
          <w:rFonts w:hint="eastAsia"/>
          <w:sz w:val="24"/>
          <w:szCs w:val="24"/>
        </w:rPr>
        <w:t>任务见样表</w:t>
      </w:r>
      <w:r w:rsidR="005241AB" w:rsidRPr="004840F5">
        <w:rPr>
          <w:rFonts w:hint="eastAsia"/>
          <w:sz w:val="24"/>
          <w:szCs w:val="24"/>
        </w:rPr>
        <w:t>：</w:t>
      </w:r>
    </w:p>
    <w:p w:rsidR="00E71E58" w:rsidRDefault="00E71E58" w:rsidP="00E71E58">
      <w:pPr>
        <w:pStyle w:val="a3"/>
        <w:spacing w:line="360" w:lineRule="auto"/>
        <w:ind w:left="360" w:firstLineChars="0" w:firstLine="480"/>
        <w:jc w:val="left"/>
        <w:rPr>
          <w:sz w:val="24"/>
          <w:szCs w:val="24"/>
        </w:rPr>
      </w:pPr>
      <w:r w:rsidRPr="00E71E58">
        <w:rPr>
          <w:rFonts w:hint="eastAsia"/>
          <w:sz w:val="24"/>
          <w:szCs w:val="24"/>
        </w:rPr>
        <w:t>一级表格</w:t>
      </w:r>
    </w:p>
    <w:tbl>
      <w:tblPr>
        <w:tblW w:w="7994" w:type="dxa"/>
        <w:jc w:val="center"/>
        <w:tblInd w:w="-936" w:type="dxa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28"/>
        <w:gridCol w:w="627"/>
        <w:gridCol w:w="481"/>
        <w:gridCol w:w="702"/>
        <w:gridCol w:w="574"/>
        <w:gridCol w:w="562"/>
        <w:gridCol w:w="562"/>
        <w:gridCol w:w="567"/>
        <w:gridCol w:w="562"/>
        <w:gridCol w:w="783"/>
        <w:gridCol w:w="683"/>
        <w:gridCol w:w="1068"/>
        <w:gridCol w:w="495"/>
      </w:tblGrid>
      <w:tr w:rsidR="00E71E58" w:rsidRPr="00AF47E2" w:rsidTr="004840F5">
        <w:trPr>
          <w:trHeight w:val="884"/>
          <w:jc w:val="center"/>
        </w:trPr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1E58" w:rsidRPr="0057188A" w:rsidRDefault="00E71E58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7188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6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1E58" w:rsidRPr="0057188A" w:rsidRDefault="00E71E58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作业条目编号</w:t>
            </w:r>
          </w:p>
        </w:tc>
        <w:tc>
          <w:tcPr>
            <w:tcW w:w="4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1E58" w:rsidRPr="0057188A" w:rsidRDefault="00E71E58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7188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机组号</w:t>
            </w:r>
          </w:p>
        </w:tc>
        <w:tc>
          <w:tcPr>
            <w:tcW w:w="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71E58" w:rsidRPr="0057188A" w:rsidRDefault="00E71E58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7188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质量计划号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1E58" w:rsidRPr="0057188A" w:rsidRDefault="00E71E58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7188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图纸号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1E58" w:rsidRPr="0057188A" w:rsidRDefault="00E71E58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7188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房间号</w:t>
            </w:r>
          </w:p>
        </w:tc>
        <w:tc>
          <w:tcPr>
            <w:tcW w:w="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1E58" w:rsidRPr="0057188A" w:rsidRDefault="00E71E58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7188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工程量类别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71E58" w:rsidRPr="0057188A" w:rsidRDefault="00E71E58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7188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工程量编号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1E58" w:rsidRPr="0057188A" w:rsidRDefault="00E71E58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highlight w:val="green"/>
              </w:rPr>
            </w:pPr>
            <w:r w:rsidRPr="0057188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焊口号</w:t>
            </w:r>
          </w:p>
        </w:tc>
        <w:tc>
          <w:tcPr>
            <w:tcW w:w="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1E58" w:rsidRPr="0057188A" w:rsidRDefault="00E71E58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7188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计划施工日期</w:t>
            </w:r>
          </w:p>
        </w:tc>
        <w:tc>
          <w:tcPr>
            <w:tcW w:w="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1E58" w:rsidRPr="0057188A" w:rsidRDefault="00E71E58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1250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highlight w:val="green"/>
              </w:rPr>
              <w:t>作业组长</w:t>
            </w:r>
          </w:p>
        </w:tc>
        <w:tc>
          <w:tcPr>
            <w:tcW w:w="10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1E58" w:rsidRPr="0057188A" w:rsidRDefault="00E71E58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状态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1E58" w:rsidRPr="0057188A" w:rsidRDefault="00E71E58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7188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4840F5" w:rsidRPr="00AF47E2" w:rsidTr="004840F5">
        <w:trPr>
          <w:trHeight w:val="598"/>
          <w:jc w:val="center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1E58" w:rsidRPr="00AF47E2" w:rsidRDefault="00E71E58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1E58" w:rsidRPr="00AF47E2" w:rsidRDefault="00E71E58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1E58" w:rsidRPr="00AF47E2" w:rsidRDefault="00E71E58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1E58" w:rsidRPr="00AF47E2" w:rsidRDefault="00E71E58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1E58" w:rsidRPr="00AF47E2" w:rsidRDefault="00E71E58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1E58" w:rsidRPr="00AF47E2" w:rsidRDefault="00E71E58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1E58" w:rsidRPr="00AF47E2" w:rsidRDefault="00E71E58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1E58" w:rsidRPr="00AF47E2" w:rsidRDefault="00E71E58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1E58" w:rsidRPr="00C12508" w:rsidRDefault="00E71E58" w:rsidP="00C12508">
            <w:pPr>
              <w:widowControl/>
              <w:spacing w:line="240" w:lineRule="exac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highlight w:val="green"/>
              </w:rPr>
            </w:pP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1E58" w:rsidRPr="00C12508" w:rsidRDefault="00E71E58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仅显示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1E58" w:rsidRPr="00C12508" w:rsidRDefault="00E71E58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仅显示</w:t>
            </w:r>
          </w:p>
        </w:tc>
        <w:tc>
          <w:tcPr>
            <w:tcW w:w="10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1E58" w:rsidRDefault="00E71E58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来源于QC1确认</w:t>
            </w:r>
          </w:p>
        </w:tc>
        <w:tc>
          <w:tcPr>
            <w:tcW w:w="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1E58" w:rsidRPr="00C12508" w:rsidRDefault="00E71E58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仅显示</w:t>
            </w:r>
          </w:p>
        </w:tc>
      </w:tr>
    </w:tbl>
    <w:p w:rsidR="00E71E58" w:rsidRDefault="00E71E58" w:rsidP="00E71E58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二级表格：</w:t>
      </w:r>
    </w:p>
    <w:tbl>
      <w:tblPr>
        <w:tblW w:w="5954" w:type="dxa"/>
        <w:tblInd w:w="1758" w:type="dxa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67"/>
        <w:gridCol w:w="709"/>
        <w:gridCol w:w="1134"/>
        <w:gridCol w:w="709"/>
        <w:gridCol w:w="567"/>
        <w:gridCol w:w="567"/>
        <w:gridCol w:w="567"/>
        <w:gridCol w:w="567"/>
        <w:gridCol w:w="567"/>
      </w:tblGrid>
      <w:tr w:rsidR="00E71E58" w:rsidRPr="00AF47E2" w:rsidTr="00C12508">
        <w:trPr>
          <w:trHeight w:val="416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1E58" w:rsidRPr="0057188A" w:rsidRDefault="00E71E58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子项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1E58" w:rsidRPr="0057188A" w:rsidRDefault="00E71E58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7188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系统号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1E58" w:rsidRPr="0057188A" w:rsidRDefault="00E71E58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7188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工程量名称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1E58" w:rsidRPr="0057188A" w:rsidRDefault="00E71E58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7188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工程量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1E58" w:rsidRPr="00C12508" w:rsidRDefault="00E71E58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1250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规格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1E58" w:rsidRPr="00C12508" w:rsidRDefault="00E71E58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1250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材质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1E58" w:rsidRPr="0057188A" w:rsidRDefault="00E71E58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7188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核级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1E58" w:rsidRPr="0057188A" w:rsidRDefault="00E71E58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7188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单位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1E58" w:rsidRPr="0057188A" w:rsidRDefault="00E71E58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7188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点值</w:t>
            </w:r>
          </w:p>
        </w:tc>
      </w:tr>
      <w:tr w:rsidR="00E71E58" w:rsidRPr="00AF47E2" w:rsidTr="00C12508">
        <w:trPr>
          <w:trHeight w:val="27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1E58" w:rsidRPr="00AF47E2" w:rsidRDefault="00E71E58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1E58" w:rsidRPr="00AF47E2" w:rsidRDefault="00E71E58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1E58" w:rsidRPr="00AF47E2" w:rsidRDefault="00E71E58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1E58" w:rsidRPr="00AF47E2" w:rsidRDefault="00E71E58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1E58" w:rsidRPr="00C12508" w:rsidRDefault="00E71E58" w:rsidP="00C12508">
            <w:pPr>
              <w:widowControl/>
              <w:spacing w:line="240" w:lineRule="exac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1E58" w:rsidRPr="00C12508" w:rsidRDefault="00E71E58" w:rsidP="00C12508">
            <w:pPr>
              <w:widowControl/>
              <w:spacing w:line="240" w:lineRule="exac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1E58" w:rsidRPr="00AF47E2" w:rsidRDefault="00E71E58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1E58" w:rsidRPr="00AF47E2" w:rsidRDefault="00E71E58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1E58" w:rsidRPr="00AF47E2" w:rsidRDefault="00E71E58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9C6A1A" w:rsidRDefault="009C6A1A" w:rsidP="008F7752">
      <w:pPr>
        <w:pStyle w:val="a3"/>
        <w:spacing w:line="360" w:lineRule="auto"/>
        <w:ind w:leftChars="171" w:left="359" w:firstLine="480"/>
        <w:jc w:val="left"/>
        <w:rPr>
          <w:sz w:val="24"/>
          <w:szCs w:val="24"/>
        </w:rPr>
      </w:pPr>
    </w:p>
    <w:p w:rsidR="00A707FD" w:rsidRDefault="00410432" w:rsidP="008F7752">
      <w:pPr>
        <w:pStyle w:val="a3"/>
        <w:spacing w:line="360" w:lineRule="auto"/>
        <w:ind w:leftChars="171" w:left="359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在</w:t>
      </w:r>
      <w:r w:rsidR="008C0D1C">
        <w:rPr>
          <w:rFonts w:hint="eastAsia"/>
          <w:sz w:val="24"/>
          <w:szCs w:val="24"/>
        </w:rPr>
        <w:t>未完成任务</w:t>
      </w:r>
      <w:r w:rsidR="00C0511D">
        <w:rPr>
          <w:rFonts w:hint="eastAsia"/>
          <w:sz w:val="24"/>
          <w:szCs w:val="24"/>
        </w:rPr>
        <w:t>模块每一条任务后里应有</w:t>
      </w:r>
      <w:r w:rsidR="00920A46">
        <w:rPr>
          <w:rFonts w:hint="eastAsia"/>
          <w:sz w:val="24"/>
          <w:szCs w:val="24"/>
        </w:rPr>
        <w:t>三</w:t>
      </w:r>
      <w:r w:rsidR="00C0511D">
        <w:rPr>
          <w:rFonts w:hint="eastAsia"/>
          <w:sz w:val="24"/>
          <w:szCs w:val="24"/>
        </w:rPr>
        <w:t>个</w:t>
      </w:r>
      <w:r w:rsidR="00C0511D">
        <w:rPr>
          <w:rFonts w:hint="eastAsia"/>
          <w:sz w:val="24"/>
          <w:szCs w:val="24"/>
        </w:rPr>
        <w:t>tab</w:t>
      </w:r>
      <w:r w:rsidR="00C0511D">
        <w:rPr>
          <w:rFonts w:hint="eastAsia"/>
          <w:sz w:val="24"/>
          <w:szCs w:val="24"/>
        </w:rPr>
        <w:t>界面按键</w:t>
      </w:r>
      <w:r w:rsidR="002A6F9E">
        <w:rPr>
          <w:rFonts w:hint="eastAsia"/>
          <w:sz w:val="24"/>
          <w:szCs w:val="24"/>
        </w:rPr>
        <w:t>（问题创建</w:t>
      </w:r>
      <w:r w:rsidR="00920A46">
        <w:rPr>
          <w:rFonts w:hint="eastAsia"/>
          <w:sz w:val="24"/>
          <w:szCs w:val="24"/>
        </w:rPr>
        <w:t>、</w:t>
      </w:r>
      <w:r w:rsidR="002A6F9E">
        <w:rPr>
          <w:rFonts w:hint="eastAsia"/>
          <w:sz w:val="24"/>
          <w:szCs w:val="24"/>
        </w:rPr>
        <w:t>发起见证点</w:t>
      </w:r>
      <w:r w:rsidR="00920A46">
        <w:rPr>
          <w:rFonts w:hint="eastAsia"/>
          <w:sz w:val="24"/>
          <w:szCs w:val="24"/>
        </w:rPr>
        <w:t>、批量见证</w:t>
      </w:r>
      <w:r w:rsidR="002A6F9E">
        <w:rPr>
          <w:rFonts w:hint="eastAsia"/>
          <w:sz w:val="24"/>
          <w:szCs w:val="24"/>
        </w:rPr>
        <w:t>）</w:t>
      </w:r>
      <w:r w:rsidR="001D1D6E">
        <w:rPr>
          <w:rFonts w:hint="eastAsia"/>
          <w:sz w:val="24"/>
          <w:szCs w:val="24"/>
        </w:rPr>
        <w:t>和一个状态显示</w:t>
      </w:r>
      <w:r w:rsidR="004B23B4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当每个作业任务里所有工序</w:t>
      </w:r>
      <w:r w:rsidR="00E71E58">
        <w:rPr>
          <w:rFonts w:hint="eastAsia"/>
          <w:sz w:val="24"/>
          <w:szCs w:val="24"/>
        </w:rPr>
        <w:t>QC1</w:t>
      </w:r>
      <w:r>
        <w:rPr>
          <w:rFonts w:hint="eastAsia"/>
          <w:sz w:val="24"/>
          <w:szCs w:val="24"/>
        </w:rPr>
        <w:t>见证完成后，该任务的状态显示</w:t>
      </w:r>
      <w:r w:rsidR="00E71E58">
        <w:rPr>
          <w:rFonts w:hint="eastAsia"/>
          <w:sz w:val="24"/>
          <w:szCs w:val="24"/>
        </w:rPr>
        <w:t>“完成”</w:t>
      </w:r>
      <w:r>
        <w:rPr>
          <w:rFonts w:hint="eastAsia"/>
          <w:sz w:val="24"/>
          <w:szCs w:val="24"/>
        </w:rPr>
        <w:t>，</w:t>
      </w:r>
      <w:r w:rsidR="00E71E58">
        <w:rPr>
          <w:rFonts w:hint="eastAsia"/>
          <w:sz w:val="24"/>
          <w:szCs w:val="24"/>
        </w:rPr>
        <w:t>除此之外，均显示“施工中”。</w:t>
      </w:r>
      <w:r w:rsidR="002A6F9E">
        <w:rPr>
          <w:rFonts w:hint="eastAsia"/>
          <w:sz w:val="24"/>
          <w:szCs w:val="24"/>
        </w:rPr>
        <w:t>先说问题创建。</w:t>
      </w:r>
    </w:p>
    <w:p w:rsidR="00A707FD" w:rsidRPr="004840F5" w:rsidRDefault="002A6F9E">
      <w:pPr>
        <w:pStyle w:val="a3"/>
        <w:spacing w:line="360" w:lineRule="auto"/>
        <w:ind w:leftChars="399" w:left="2518" w:hangingChars="700" w:hanging="1680"/>
        <w:jc w:val="left"/>
        <w:rPr>
          <w:sz w:val="24"/>
          <w:szCs w:val="24"/>
        </w:rPr>
      </w:pPr>
      <w:r>
        <w:rPr>
          <w:sz w:val="24"/>
          <w:szCs w:val="24"/>
        </w:rPr>
        <w:t>T</w:t>
      </w:r>
      <w:r w:rsidR="00C0511D">
        <w:rPr>
          <w:rFonts w:hint="eastAsia"/>
          <w:sz w:val="24"/>
          <w:szCs w:val="24"/>
        </w:rPr>
        <w:t>ab</w:t>
      </w:r>
      <w:r>
        <w:rPr>
          <w:rFonts w:hint="eastAsia"/>
          <w:sz w:val="24"/>
          <w:szCs w:val="24"/>
        </w:rPr>
        <w:t>1</w:t>
      </w:r>
      <w:r w:rsidR="00C0511D">
        <w:rPr>
          <w:rFonts w:hint="eastAsia"/>
          <w:sz w:val="24"/>
          <w:szCs w:val="24"/>
        </w:rPr>
        <w:t>界面</w:t>
      </w:r>
      <w:r w:rsidR="001A2E90">
        <w:rPr>
          <w:rFonts w:hint="eastAsia"/>
          <w:sz w:val="24"/>
          <w:szCs w:val="24"/>
        </w:rPr>
        <w:t>按键</w:t>
      </w:r>
      <w:r w:rsidR="00C0511D">
        <w:rPr>
          <w:rFonts w:hint="eastAsia"/>
          <w:sz w:val="24"/>
          <w:szCs w:val="24"/>
        </w:rPr>
        <w:t>：</w:t>
      </w:r>
      <w:r w:rsidR="00675392">
        <w:rPr>
          <w:rFonts w:hint="eastAsia"/>
          <w:sz w:val="24"/>
          <w:szCs w:val="24"/>
        </w:rPr>
        <w:t>问题创建</w:t>
      </w:r>
      <w:r w:rsidR="005E4004">
        <w:rPr>
          <w:rFonts w:hint="eastAsia"/>
          <w:sz w:val="24"/>
          <w:szCs w:val="24"/>
        </w:rPr>
        <w:t>，</w:t>
      </w:r>
      <w:r w:rsidR="00675392" w:rsidRPr="004840F5">
        <w:rPr>
          <w:rFonts w:hint="eastAsia"/>
          <w:sz w:val="24"/>
          <w:szCs w:val="24"/>
        </w:rPr>
        <w:t>作业组长可以在该</w:t>
      </w:r>
      <w:r w:rsidR="00183B6D" w:rsidRPr="004840F5">
        <w:rPr>
          <w:rFonts w:hint="eastAsia"/>
          <w:sz w:val="24"/>
          <w:szCs w:val="24"/>
        </w:rPr>
        <w:t>界面</w:t>
      </w:r>
      <w:r w:rsidR="00675392" w:rsidRPr="004840F5">
        <w:rPr>
          <w:rFonts w:hint="eastAsia"/>
          <w:sz w:val="24"/>
          <w:szCs w:val="24"/>
        </w:rPr>
        <w:t>中创建问题</w:t>
      </w:r>
      <w:r w:rsidR="00183B6D" w:rsidRPr="004840F5">
        <w:rPr>
          <w:rFonts w:hint="eastAsia"/>
          <w:sz w:val="24"/>
          <w:szCs w:val="24"/>
        </w:rPr>
        <w:t>，保存</w:t>
      </w:r>
      <w:r w:rsidR="00E25E95" w:rsidRPr="004840F5">
        <w:rPr>
          <w:rFonts w:hint="eastAsia"/>
          <w:sz w:val="24"/>
          <w:szCs w:val="24"/>
        </w:rPr>
        <w:t>并</w:t>
      </w:r>
      <w:r w:rsidR="00183B6D" w:rsidRPr="004840F5">
        <w:rPr>
          <w:rFonts w:hint="eastAsia"/>
          <w:sz w:val="24"/>
          <w:szCs w:val="24"/>
        </w:rPr>
        <w:t>提交至</w:t>
      </w:r>
      <w:r w:rsidR="005E4004">
        <w:rPr>
          <w:rFonts w:hint="eastAsia"/>
          <w:sz w:val="24"/>
          <w:szCs w:val="24"/>
        </w:rPr>
        <w:t>我的</w:t>
      </w:r>
      <w:r w:rsidR="00946077" w:rsidRPr="004840F5">
        <w:rPr>
          <w:rFonts w:hint="eastAsia"/>
          <w:sz w:val="24"/>
          <w:szCs w:val="24"/>
        </w:rPr>
        <w:t>问题模块</w:t>
      </w:r>
      <w:r w:rsidR="005E4004" w:rsidRPr="005E4004">
        <w:rPr>
          <w:rFonts w:hint="eastAsia"/>
          <w:sz w:val="24"/>
          <w:szCs w:val="24"/>
        </w:rPr>
        <w:t>。</w:t>
      </w:r>
      <w:r w:rsidR="00A362FF" w:rsidRPr="004840F5">
        <w:rPr>
          <w:rFonts w:hint="eastAsia"/>
          <w:sz w:val="24"/>
          <w:szCs w:val="24"/>
        </w:rPr>
        <w:t>该界面样表见</w:t>
      </w:r>
      <w:r w:rsidR="005241AB" w:rsidRPr="004840F5">
        <w:rPr>
          <w:rFonts w:hint="eastAsia"/>
          <w:sz w:val="24"/>
          <w:szCs w:val="24"/>
        </w:rPr>
        <w:t>：</w:t>
      </w:r>
      <w:r w:rsidR="006B6F94">
        <w:rPr>
          <w:rFonts w:hint="eastAsia"/>
          <w:sz w:val="24"/>
          <w:szCs w:val="24"/>
        </w:rPr>
        <w:t>问题处理界面详见</w:t>
      </w:r>
      <w:r w:rsidR="006B6F94">
        <w:rPr>
          <w:rFonts w:hint="eastAsia"/>
          <w:sz w:val="24"/>
          <w:szCs w:val="24"/>
        </w:rPr>
        <w:t>4</w:t>
      </w:r>
      <w:r w:rsidR="006B6F94">
        <w:rPr>
          <w:rFonts w:hint="eastAsia"/>
          <w:sz w:val="24"/>
          <w:szCs w:val="24"/>
        </w:rPr>
        <w:t>。</w:t>
      </w:r>
    </w:p>
    <w:tbl>
      <w:tblPr>
        <w:tblW w:w="2332" w:type="dxa"/>
        <w:tblInd w:w="2991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613"/>
        <w:gridCol w:w="567"/>
        <w:gridCol w:w="708"/>
        <w:gridCol w:w="444"/>
      </w:tblGrid>
      <w:tr w:rsidR="00283731" w:rsidRPr="006F5493" w:rsidTr="004840F5">
        <w:trPr>
          <w:trHeight w:val="292"/>
        </w:trPr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731" w:rsidRPr="00D00836" w:rsidRDefault="0028373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00836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问题描述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731" w:rsidRPr="00D00836" w:rsidRDefault="0028373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00836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添加附件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731" w:rsidRPr="00D00836" w:rsidRDefault="0028373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00836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问题选项</w:t>
            </w: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731" w:rsidRPr="00D00836" w:rsidRDefault="0028373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0083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操作</w:t>
            </w:r>
          </w:p>
        </w:tc>
      </w:tr>
      <w:tr w:rsidR="00283731" w:rsidRPr="006F5493" w:rsidTr="004840F5">
        <w:trPr>
          <w:trHeight w:val="292"/>
        </w:trPr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731" w:rsidRPr="00D00836" w:rsidRDefault="00283731">
            <w:pPr>
              <w:widowControl/>
              <w:spacing w:line="240" w:lineRule="exact"/>
              <w:jc w:val="center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  <w:r w:rsidRPr="00D00836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填写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731" w:rsidRPr="00D00836" w:rsidRDefault="00283731">
            <w:pPr>
              <w:widowControl/>
              <w:spacing w:line="240" w:lineRule="exact"/>
              <w:jc w:val="center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731" w:rsidRPr="00D00836" w:rsidRDefault="00283731">
            <w:pPr>
              <w:widowControl/>
              <w:spacing w:line="240" w:lineRule="exact"/>
              <w:jc w:val="center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  <w:r w:rsidRPr="00D00836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下拉箭头选择</w:t>
            </w:r>
          </w:p>
        </w:tc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731" w:rsidRPr="00D00836" w:rsidRDefault="00283731">
            <w:pPr>
              <w:widowControl/>
              <w:spacing w:line="240" w:lineRule="exact"/>
              <w:jc w:val="center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  <w:r w:rsidRPr="00D00836"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  <w:t>提交</w:t>
            </w:r>
          </w:p>
        </w:tc>
      </w:tr>
    </w:tbl>
    <w:p w:rsidR="006B6F94" w:rsidRDefault="006B6F94" w:rsidP="006B6F94">
      <w:pPr>
        <w:pStyle w:val="a3"/>
        <w:spacing w:line="360" w:lineRule="auto"/>
        <w:ind w:leftChars="399" w:left="2518" w:hangingChars="700" w:hanging="16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tab</w:t>
      </w:r>
      <w:r>
        <w:rPr>
          <w:rFonts w:hint="eastAsia"/>
          <w:sz w:val="24"/>
          <w:szCs w:val="24"/>
        </w:rPr>
        <w:t>界面按键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：发起见证点</w:t>
      </w:r>
      <w:r w:rsidR="00920A46">
        <w:rPr>
          <w:rFonts w:hint="eastAsia"/>
          <w:sz w:val="24"/>
          <w:szCs w:val="24"/>
        </w:rPr>
        <w:t>(</w:t>
      </w:r>
      <w:r w:rsidR="00920A46">
        <w:rPr>
          <w:rFonts w:hint="eastAsia"/>
          <w:sz w:val="24"/>
          <w:szCs w:val="24"/>
        </w:rPr>
        <w:t>详见</w:t>
      </w:r>
      <w:r w:rsidR="00920A46">
        <w:rPr>
          <w:rFonts w:hint="eastAsia"/>
          <w:sz w:val="24"/>
          <w:szCs w:val="24"/>
        </w:rPr>
        <w:t>5)</w:t>
      </w:r>
    </w:p>
    <w:p w:rsidR="006B6F94" w:rsidRDefault="006B6F94" w:rsidP="006B6F94">
      <w:pPr>
        <w:pStyle w:val="a3"/>
        <w:spacing w:line="360" w:lineRule="auto"/>
        <w:ind w:leftChars="399" w:left="2518" w:hangingChars="700" w:hanging="16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 w:rsidR="00920A46">
        <w:rPr>
          <w:rFonts w:hint="eastAsia"/>
          <w:sz w:val="24"/>
          <w:szCs w:val="24"/>
        </w:rPr>
        <w:t>未完成的任务</w:t>
      </w:r>
      <w:r>
        <w:rPr>
          <w:rFonts w:hint="eastAsia"/>
          <w:sz w:val="24"/>
          <w:szCs w:val="24"/>
        </w:rPr>
        <w:t>中的每条任务中显示该任务的所有工序，在每一条工序后面应有该工序的状态显示、发起见证按键。</w:t>
      </w:r>
      <w:r w:rsidR="00920A46"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如果见证完成，显示完成状态，</w:t>
      </w:r>
      <w:r w:rsidRPr="00F10054">
        <w:rPr>
          <w:rFonts w:hint="eastAsia"/>
          <w:color w:val="FF0000"/>
          <w:sz w:val="24"/>
          <w:szCs w:val="24"/>
        </w:rPr>
        <w:t>前一工序完成</w:t>
      </w:r>
      <w:r>
        <w:rPr>
          <w:rFonts w:hint="eastAsia"/>
          <w:color w:val="FF0000"/>
          <w:sz w:val="24"/>
          <w:szCs w:val="24"/>
        </w:rPr>
        <w:t>或</w:t>
      </w:r>
      <w:r>
        <w:rPr>
          <w:rFonts w:hint="eastAsia"/>
          <w:color w:val="FF0000"/>
          <w:sz w:val="24"/>
          <w:szCs w:val="24"/>
        </w:rPr>
        <w:t>NA</w:t>
      </w:r>
      <w:r w:rsidRPr="00F10054">
        <w:rPr>
          <w:rFonts w:hint="eastAsia"/>
          <w:color w:val="FF0000"/>
          <w:sz w:val="24"/>
          <w:szCs w:val="24"/>
        </w:rPr>
        <w:t>后下一道工序则显示施工中</w:t>
      </w:r>
      <w:r>
        <w:rPr>
          <w:rFonts w:hint="eastAsia"/>
          <w:sz w:val="24"/>
          <w:szCs w:val="24"/>
        </w:rPr>
        <w:t>。作业组长可以在该界面通过按发起见证按键进入工序见证编辑</w:t>
      </w:r>
      <w:r>
        <w:rPr>
          <w:rFonts w:hint="eastAsia"/>
          <w:sz w:val="24"/>
          <w:szCs w:val="24"/>
        </w:rPr>
        <w:t>tab</w:t>
      </w:r>
      <w:r>
        <w:rPr>
          <w:rFonts w:hint="eastAsia"/>
          <w:sz w:val="24"/>
          <w:szCs w:val="24"/>
        </w:rPr>
        <w:t>界面，编辑完毕后可以在该</w:t>
      </w:r>
      <w:r>
        <w:rPr>
          <w:rFonts w:hint="eastAsia"/>
          <w:sz w:val="24"/>
          <w:szCs w:val="24"/>
        </w:rPr>
        <w:t>tab</w:t>
      </w:r>
      <w:r>
        <w:rPr>
          <w:rFonts w:hint="eastAsia"/>
          <w:sz w:val="24"/>
          <w:szCs w:val="24"/>
        </w:rPr>
        <w:t>界面提交至班长，由班长再提交至</w:t>
      </w:r>
      <w:r>
        <w:rPr>
          <w:rFonts w:hint="eastAsia"/>
          <w:sz w:val="24"/>
          <w:szCs w:val="24"/>
        </w:rPr>
        <w:t>QC1</w:t>
      </w:r>
      <w:r>
        <w:rPr>
          <w:rFonts w:hint="eastAsia"/>
          <w:sz w:val="24"/>
          <w:szCs w:val="24"/>
        </w:rPr>
        <w:t>组长、</w:t>
      </w:r>
      <w:r>
        <w:rPr>
          <w:rFonts w:hint="eastAsia"/>
          <w:sz w:val="24"/>
          <w:szCs w:val="24"/>
        </w:rPr>
        <w:t>QC2</w:t>
      </w:r>
      <w:r>
        <w:rPr>
          <w:rFonts w:hint="eastAsia"/>
          <w:sz w:val="24"/>
          <w:szCs w:val="24"/>
        </w:rPr>
        <w:t>组长，</w:t>
      </w:r>
      <w:r>
        <w:rPr>
          <w:rFonts w:hint="eastAsia"/>
          <w:sz w:val="24"/>
          <w:szCs w:val="24"/>
        </w:rPr>
        <w:t>QC12</w:t>
      </w:r>
      <w:r>
        <w:rPr>
          <w:rFonts w:hint="eastAsia"/>
          <w:sz w:val="24"/>
          <w:szCs w:val="24"/>
        </w:rPr>
        <w:t>组长再进行分配</w:t>
      </w:r>
      <w:r>
        <w:rPr>
          <w:rFonts w:hint="eastAsia"/>
          <w:sz w:val="24"/>
          <w:szCs w:val="24"/>
          <w:highlight w:val="yellow"/>
        </w:rPr>
        <w:t>进入任务样表：</w:t>
      </w:r>
    </w:p>
    <w:tbl>
      <w:tblPr>
        <w:tblW w:w="8378" w:type="dxa"/>
        <w:jc w:val="center"/>
        <w:tblInd w:w="93" w:type="dxa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84"/>
        <w:gridCol w:w="1369"/>
        <w:gridCol w:w="913"/>
        <w:gridCol w:w="1187"/>
        <w:gridCol w:w="873"/>
        <w:gridCol w:w="708"/>
        <w:gridCol w:w="709"/>
        <w:gridCol w:w="709"/>
        <w:gridCol w:w="1326"/>
      </w:tblGrid>
      <w:tr w:rsidR="00920A46" w:rsidRPr="00A528EC" w:rsidTr="004840F5">
        <w:trPr>
          <w:trHeight w:val="257"/>
          <w:jc w:val="center"/>
        </w:trPr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0A46" w:rsidRPr="00D00836" w:rsidRDefault="00920A46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0083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1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0A46" w:rsidRPr="00D00836" w:rsidRDefault="00920A46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0083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工序号</w:t>
            </w:r>
          </w:p>
        </w:tc>
        <w:tc>
          <w:tcPr>
            <w:tcW w:w="9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0A46" w:rsidRPr="00D00836" w:rsidRDefault="00920A46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0083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工序名称</w:t>
            </w:r>
          </w:p>
        </w:tc>
        <w:tc>
          <w:tcPr>
            <w:tcW w:w="11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0A46" w:rsidRPr="00D00836" w:rsidRDefault="00920A46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0083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通知点A-QC1</w:t>
            </w:r>
          </w:p>
        </w:tc>
        <w:tc>
          <w:tcPr>
            <w:tcW w:w="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0A46" w:rsidRPr="00D00836" w:rsidRDefault="00920A46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0083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通知点A-QC2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0A46" w:rsidRPr="00D00836" w:rsidRDefault="00920A46" w:rsidP="00C12508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  <w:r w:rsidRPr="00D00836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通知点B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0A46" w:rsidRPr="00D00836" w:rsidRDefault="00920A46" w:rsidP="00C12508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  <w:r w:rsidRPr="00D00836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通知点C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0A46" w:rsidRPr="00D00836" w:rsidRDefault="00920A46" w:rsidP="00C12508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  <w:r w:rsidRPr="00D00836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通知点D</w:t>
            </w:r>
          </w:p>
        </w:tc>
        <w:tc>
          <w:tcPr>
            <w:tcW w:w="1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A46" w:rsidRPr="00D00836" w:rsidRDefault="00920A46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0083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操作</w:t>
            </w:r>
          </w:p>
        </w:tc>
      </w:tr>
      <w:tr w:rsidR="00920A46" w:rsidRPr="00A528EC" w:rsidTr="004840F5">
        <w:trPr>
          <w:trHeight w:val="449"/>
          <w:jc w:val="center"/>
        </w:trPr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0A46" w:rsidRPr="00D00836" w:rsidRDefault="00920A46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0A46" w:rsidRPr="00D00836" w:rsidRDefault="00920A46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0A46" w:rsidRPr="00D00836" w:rsidRDefault="00920A46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0A46" w:rsidRPr="00D00836" w:rsidRDefault="00920A46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0A46" w:rsidRPr="00D00836" w:rsidRDefault="00920A46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0A46" w:rsidRPr="00D00836" w:rsidRDefault="00920A46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0A46" w:rsidRPr="00D00836" w:rsidRDefault="00920A46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0A46" w:rsidRPr="00D00836" w:rsidRDefault="00920A46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A46" w:rsidRPr="00D00836" w:rsidRDefault="00920A46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0083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</w:tbl>
    <w:p w:rsidR="00920A46" w:rsidRDefault="00920A46" w:rsidP="00920A46">
      <w:pPr>
        <w:pStyle w:val="a3"/>
        <w:spacing w:line="360" w:lineRule="auto"/>
        <w:ind w:leftChars="399" w:left="2518" w:hangingChars="700" w:hanging="16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tab</w:t>
      </w:r>
      <w:r>
        <w:rPr>
          <w:rFonts w:hint="eastAsia"/>
          <w:sz w:val="24"/>
          <w:szCs w:val="24"/>
        </w:rPr>
        <w:t>界面按键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：批量见证，在该界面里面可以将该任务的所有工序或部分任务同时发起</w:t>
      </w:r>
      <w:r w:rsidR="004A01EB">
        <w:rPr>
          <w:rFonts w:hint="eastAsia"/>
          <w:sz w:val="24"/>
          <w:szCs w:val="24"/>
        </w:rPr>
        <w:t>批量</w:t>
      </w:r>
      <w:r>
        <w:rPr>
          <w:rFonts w:hint="eastAsia"/>
          <w:sz w:val="24"/>
          <w:szCs w:val="24"/>
        </w:rPr>
        <w:t>见证，见证时间和见证地点可以编辑，批量见证</w:t>
      </w:r>
      <w:r w:rsidR="004A01EB">
        <w:rPr>
          <w:rFonts w:hint="eastAsia"/>
          <w:sz w:val="24"/>
          <w:szCs w:val="24"/>
        </w:rPr>
        <w:t>提交至班长</w:t>
      </w:r>
      <w:r>
        <w:rPr>
          <w:rFonts w:hint="eastAsia"/>
          <w:sz w:val="24"/>
          <w:szCs w:val="24"/>
        </w:rPr>
        <w:t>，</w:t>
      </w:r>
      <w:r w:rsidRPr="00DC4C8D">
        <w:rPr>
          <w:rFonts w:hint="eastAsia"/>
          <w:sz w:val="24"/>
          <w:szCs w:val="24"/>
          <w:highlight w:val="yellow"/>
        </w:rPr>
        <w:t>该样表</w:t>
      </w:r>
      <w:r>
        <w:rPr>
          <w:rFonts w:hint="eastAsia"/>
          <w:sz w:val="24"/>
          <w:szCs w:val="24"/>
          <w:highlight w:val="yellow"/>
        </w:rPr>
        <w:t>如下：</w:t>
      </w:r>
    </w:p>
    <w:tbl>
      <w:tblPr>
        <w:tblW w:w="8826" w:type="dxa"/>
        <w:jc w:val="center"/>
        <w:tblInd w:w="-304" w:type="dxa"/>
        <w:tblLook w:val="04A0" w:firstRow="1" w:lastRow="0" w:firstColumn="1" w:lastColumn="0" w:noHBand="0" w:noVBand="1"/>
      </w:tblPr>
      <w:tblGrid>
        <w:gridCol w:w="2387"/>
        <w:gridCol w:w="922"/>
        <w:gridCol w:w="888"/>
        <w:gridCol w:w="1276"/>
        <w:gridCol w:w="590"/>
        <w:gridCol w:w="1232"/>
        <w:gridCol w:w="1531"/>
      </w:tblGrid>
      <w:tr w:rsidR="00920A46" w:rsidRPr="00BB64CB" w:rsidTr="004840F5">
        <w:trPr>
          <w:trHeight w:val="270"/>
          <w:jc w:val="center"/>
        </w:trPr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A46" w:rsidRPr="00D00836" w:rsidRDefault="00920A46" w:rsidP="00C12508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D0083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>通知点见证</w:t>
            </w:r>
          </w:p>
        </w:tc>
        <w:tc>
          <w:tcPr>
            <w:tcW w:w="643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20A46" w:rsidRPr="00D00836" w:rsidRDefault="00920A46" w:rsidP="00C125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</w:p>
        </w:tc>
      </w:tr>
      <w:tr w:rsidR="004A01EB" w:rsidRPr="00BB64CB" w:rsidTr="004840F5">
        <w:trPr>
          <w:trHeight w:val="270"/>
          <w:jc w:val="center"/>
        </w:trPr>
        <w:tc>
          <w:tcPr>
            <w:tcW w:w="2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1EB" w:rsidRPr="00D00836" w:rsidRDefault="004A01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D0083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>工序1/工序名称</w:t>
            </w:r>
          </w:p>
        </w:tc>
        <w:tc>
          <w:tcPr>
            <w:tcW w:w="922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1EB" w:rsidRPr="00D00836" w:rsidRDefault="004A01EB" w:rsidP="00C125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D0083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>见证时间</w:t>
            </w:r>
          </w:p>
          <w:p w:rsidR="004A01EB" w:rsidRPr="00D00836" w:rsidRDefault="004A01EB" w:rsidP="00C12508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</w:p>
        </w:tc>
        <w:tc>
          <w:tcPr>
            <w:tcW w:w="888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A01EB" w:rsidRPr="00D00836" w:rsidRDefault="004A01EB" w:rsidP="00C125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</w:p>
        </w:tc>
        <w:tc>
          <w:tcPr>
            <w:tcW w:w="1276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1EB" w:rsidRPr="00D00836" w:rsidRDefault="004A01EB" w:rsidP="00C125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D0083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>见证地点</w:t>
            </w:r>
          </w:p>
          <w:p w:rsidR="004A01EB" w:rsidRPr="00D00836" w:rsidRDefault="004A01EB" w:rsidP="004840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</w:p>
        </w:tc>
        <w:tc>
          <w:tcPr>
            <w:tcW w:w="59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:rsidR="004A01EB" w:rsidRPr="00D00836" w:rsidRDefault="004A01EB" w:rsidP="00C125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</w:p>
        </w:tc>
        <w:tc>
          <w:tcPr>
            <w:tcW w:w="1232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:rsidR="004A01EB" w:rsidRPr="00D00836" w:rsidRDefault="004A01EB" w:rsidP="00C125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D00836"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  <w:t>简要描述</w:t>
            </w:r>
          </w:p>
          <w:p w:rsidR="004A01EB" w:rsidRPr="00D00836" w:rsidRDefault="004A01EB" w:rsidP="00C12508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</w:p>
        </w:tc>
        <w:tc>
          <w:tcPr>
            <w:tcW w:w="1531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:rsidR="004A01EB" w:rsidRPr="00D00836" w:rsidRDefault="004A01EB" w:rsidP="00C125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</w:p>
        </w:tc>
      </w:tr>
      <w:tr w:rsidR="004A01EB" w:rsidRPr="00BB64CB" w:rsidTr="004840F5">
        <w:trPr>
          <w:trHeight w:val="270"/>
          <w:jc w:val="center"/>
        </w:trPr>
        <w:tc>
          <w:tcPr>
            <w:tcW w:w="2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1EB" w:rsidRPr="00D00836" w:rsidRDefault="004A01EB" w:rsidP="00C125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D0083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>工序2/工序名称</w:t>
            </w:r>
          </w:p>
        </w:tc>
        <w:tc>
          <w:tcPr>
            <w:tcW w:w="922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1EB" w:rsidRPr="00D00836" w:rsidRDefault="004A01EB" w:rsidP="00C12508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</w:p>
        </w:tc>
        <w:tc>
          <w:tcPr>
            <w:tcW w:w="888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A01EB" w:rsidRPr="00D00836" w:rsidRDefault="004A01EB" w:rsidP="00C125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</w:p>
        </w:tc>
        <w:tc>
          <w:tcPr>
            <w:tcW w:w="1276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A01EB" w:rsidRPr="00D00836" w:rsidRDefault="004A01EB" w:rsidP="00C12508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</w:p>
        </w:tc>
        <w:tc>
          <w:tcPr>
            <w:tcW w:w="5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:rsidR="004A01EB" w:rsidRPr="00D00836" w:rsidRDefault="004A01EB" w:rsidP="00C125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</w:p>
        </w:tc>
        <w:tc>
          <w:tcPr>
            <w:tcW w:w="1232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:rsidR="004A01EB" w:rsidRPr="00D00836" w:rsidRDefault="004A01EB" w:rsidP="00C12508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</w:p>
        </w:tc>
        <w:tc>
          <w:tcPr>
            <w:tcW w:w="153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:rsidR="004A01EB" w:rsidRPr="00D00836" w:rsidRDefault="004A01EB" w:rsidP="00C125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</w:p>
        </w:tc>
      </w:tr>
      <w:tr w:rsidR="004A01EB" w:rsidRPr="00BB64CB" w:rsidTr="004840F5">
        <w:trPr>
          <w:trHeight w:val="270"/>
          <w:jc w:val="center"/>
        </w:trPr>
        <w:tc>
          <w:tcPr>
            <w:tcW w:w="2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1EB" w:rsidRPr="00D00836" w:rsidRDefault="004A01EB" w:rsidP="00C125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D0083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>工序3/工序名称</w:t>
            </w:r>
          </w:p>
        </w:tc>
        <w:tc>
          <w:tcPr>
            <w:tcW w:w="92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1EB" w:rsidRPr="00D00836" w:rsidRDefault="004A01EB" w:rsidP="00C125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</w:p>
        </w:tc>
        <w:tc>
          <w:tcPr>
            <w:tcW w:w="88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A01EB" w:rsidRPr="00D00836" w:rsidRDefault="004A01EB" w:rsidP="00C125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</w:p>
        </w:tc>
        <w:tc>
          <w:tcPr>
            <w:tcW w:w="127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A01EB" w:rsidRPr="00D00836" w:rsidRDefault="004A01EB" w:rsidP="00C125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</w:p>
        </w:tc>
        <w:tc>
          <w:tcPr>
            <w:tcW w:w="59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A01EB" w:rsidRPr="00D00836" w:rsidRDefault="004A01EB" w:rsidP="00C125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</w:p>
        </w:tc>
        <w:tc>
          <w:tcPr>
            <w:tcW w:w="123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A01EB" w:rsidRPr="00D00836" w:rsidRDefault="004A01EB" w:rsidP="00C125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</w:p>
        </w:tc>
        <w:tc>
          <w:tcPr>
            <w:tcW w:w="153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A01EB" w:rsidRPr="00D00836" w:rsidRDefault="004A01EB" w:rsidP="00C125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</w:p>
        </w:tc>
      </w:tr>
    </w:tbl>
    <w:p w:rsidR="00920A46" w:rsidRDefault="00920A46" w:rsidP="004840F5">
      <w:pPr>
        <w:pStyle w:val="a3"/>
        <w:spacing w:line="360" w:lineRule="auto"/>
        <w:ind w:firstLineChars="0" w:firstLine="0"/>
        <w:jc w:val="left"/>
        <w:rPr>
          <w:sz w:val="24"/>
          <w:szCs w:val="24"/>
        </w:rPr>
      </w:pPr>
    </w:p>
    <w:p w:rsidR="006B6F94" w:rsidRDefault="00920A46" w:rsidP="006B6F94">
      <w:pPr>
        <w:pStyle w:val="a3"/>
        <w:numPr>
          <w:ilvl w:val="0"/>
          <w:numId w:val="20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已</w:t>
      </w:r>
      <w:r w:rsidR="006B6F94">
        <w:rPr>
          <w:sz w:val="24"/>
          <w:szCs w:val="24"/>
        </w:rPr>
        <w:t>完成任务</w:t>
      </w:r>
    </w:p>
    <w:p w:rsidR="006B6F94" w:rsidRDefault="006B6F94" w:rsidP="006B6F94">
      <w:pPr>
        <w:pStyle w:val="a3"/>
        <w:spacing w:line="360" w:lineRule="auto"/>
        <w:ind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该模块的数据来源于</w:t>
      </w:r>
      <w:r w:rsidR="0013551B">
        <w:rPr>
          <w:rFonts w:hint="eastAsia"/>
          <w:sz w:val="24"/>
          <w:szCs w:val="24"/>
        </w:rPr>
        <w:t>“</w:t>
      </w:r>
      <w:r w:rsidR="00920A46">
        <w:rPr>
          <w:rFonts w:hint="eastAsia"/>
          <w:sz w:val="24"/>
          <w:szCs w:val="24"/>
        </w:rPr>
        <w:t>未完成</w:t>
      </w:r>
      <w:r w:rsidR="0013551B">
        <w:rPr>
          <w:rFonts w:hint="eastAsia"/>
          <w:sz w:val="24"/>
          <w:szCs w:val="24"/>
        </w:rPr>
        <w:t>任务”</w:t>
      </w:r>
      <w:r>
        <w:rPr>
          <w:rFonts w:hint="eastAsia"/>
          <w:sz w:val="24"/>
          <w:szCs w:val="24"/>
        </w:rPr>
        <w:t>，当</w:t>
      </w:r>
      <w:r w:rsidR="0013551B">
        <w:rPr>
          <w:rFonts w:hint="eastAsia"/>
          <w:sz w:val="24"/>
          <w:szCs w:val="24"/>
        </w:rPr>
        <w:t>“</w:t>
      </w:r>
      <w:r w:rsidR="00920A46">
        <w:rPr>
          <w:rFonts w:hint="eastAsia"/>
          <w:sz w:val="24"/>
          <w:szCs w:val="24"/>
        </w:rPr>
        <w:t>未完成</w:t>
      </w:r>
      <w:r w:rsidR="0013551B">
        <w:rPr>
          <w:rFonts w:hint="eastAsia"/>
          <w:sz w:val="24"/>
          <w:szCs w:val="24"/>
        </w:rPr>
        <w:t>任务”</w:t>
      </w:r>
      <w:r>
        <w:rPr>
          <w:rFonts w:hint="eastAsia"/>
          <w:sz w:val="24"/>
          <w:szCs w:val="24"/>
        </w:rPr>
        <w:t>里所有工序都见证完毕后，数据流转到此模块。</w:t>
      </w:r>
    </w:p>
    <w:tbl>
      <w:tblPr>
        <w:tblW w:w="9213" w:type="dxa"/>
        <w:jc w:val="center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11"/>
        <w:gridCol w:w="512"/>
        <w:gridCol w:w="512"/>
        <w:gridCol w:w="512"/>
        <w:gridCol w:w="512"/>
        <w:gridCol w:w="512"/>
        <w:gridCol w:w="512"/>
        <w:gridCol w:w="511"/>
        <w:gridCol w:w="512"/>
        <w:gridCol w:w="512"/>
        <w:gridCol w:w="512"/>
        <w:gridCol w:w="512"/>
        <w:gridCol w:w="512"/>
        <w:gridCol w:w="511"/>
        <w:gridCol w:w="512"/>
        <w:gridCol w:w="512"/>
        <w:gridCol w:w="512"/>
        <w:gridCol w:w="512"/>
      </w:tblGrid>
      <w:tr w:rsidR="004840F5" w:rsidRPr="00AF47E2" w:rsidTr="00920A46">
        <w:trPr>
          <w:trHeight w:val="273"/>
          <w:jc w:val="center"/>
        </w:trPr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6F94" w:rsidRPr="001720BB" w:rsidRDefault="006B6F94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720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序号</w:t>
            </w:r>
          </w:p>
        </w:tc>
        <w:tc>
          <w:tcPr>
            <w:tcW w:w="5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6F94" w:rsidRPr="001720BB" w:rsidRDefault="006B6F94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作业条目编号</w:t>
            </w:r>
          </w:p>
        </w:tc>
        <w:tc>
          <w:tcPr>
            <w:tcW w:w="5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6F94" w:rsidRPr="001720BB" w:rsidRDefault="006B6F94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机组</w:t>
            </w:r>
          </w:p>
        </w:tc>
        <w:tc>
          <w:tcPr>
            <w:tcW w:w="5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B6F94" w:rsidRDefault="006B6F94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720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图纸号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F94" w:rsidRPr="001720BB" w:rsidRDefault="006B6F94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工程量类别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6F94" w:rsidRPr="001720BB" w:rsidRDefault="006B6F94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720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工程量名称</w:t>
            </w:r>
          </w:p>
        </w:tc>
        <w:tc>
          <w:tcPr>
            <w:tcW w:w="5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B6F94" w:rsidRPr="001720BB" w:rsidRDefault="006B6F94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720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工程量编号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6F94" w:rsidRPr="001720BB" w:rsidRDefault="006B6F94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720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焊口号</w:t>
            </w:r>
          </w:p>
        </w:tc>
        <w:tc>
          <w:tcPr>
            <w:tcW w:w="5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B6F94" w:rsidRPr="001720BB" w:rsidRDefault="006B6F94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720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质量计划号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6F94" w:rsidRPr="001720BB" w:rsidRDefault="006B6F94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720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计划施工日期</w:t>
            </w:r>
          </w:p>
        </w:tc>
        <w:tc>
          <w:tcPr>
            <w:tcW w:w="5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6F94" w:rsidRPr="001720BB" w:rsidRDefault="006B6F94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720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施工班组</w:t>
            </w:r>
          </w:p>
        </w:tc>
        <w:tc>
          <w:tcPr>
            <w:tcW w:w="5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B6F94" w:rsidRPr="001720BB" w:rsidRDefault="006B6F94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720BB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施工组长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F94" w:rsidRPr="001720BB" w:rsidRDefault="006B6F94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720BB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焊工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6F94" w:rsidRPr="001720BB" w:rsidRDefault="006B6F94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720BB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焊接时间</w:t>
            </w:r>
          </w:p>
        </w:tc>
        <w:tc>
          <w:tcPr>
            <w:tcW w:w="5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6F94" w:rsidRPr="001720BB" w:rsidRDefault="006B6F94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720BB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状态</w:t>
            </w:r>
          </w:p>
        </w:tc>
        <w:tc>
          <w:tcPr>
            <w:tcW w:w="5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6F94" w:rsidRPr="001720BB" w:rsidRDefault="006B6F94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720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QC1</w:t>
            </w:r>
          </w:p>
        </w:tc>
        <w:tc>
          <w:tcPr>
            <w:tcW w:w="5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6F94" w:rsidRPr="001720BB" w:rsidRDefault="006B6F94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720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QC1确认时间</w:t>
            </w:r>
          </w:p>
        </w:tc>
        <w:tc>
          <w:tcPr>
            <w:tcW w:w="5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6F94" w:rsidRPr="001720BB" w:rsidRDefault="006B6F94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720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操作</w:t>
            </w:r>
          </w:p>
        </w:tc>
      </w:tr>
      <w:tr w:rsidR="004840F5" w:rsidRPr="00AF47E2" w:rsidTr="00920A46">
        <w:trPr>
          <w:trHeight w:val="899"/>
          <w:jc w:val="center"/>
        </w:trPr>
        <w:tc>
          <w:tcPr>
            <w:tcW w:w="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6F94" w:rsidRPr="001720BB" w:rsidRDefault="006B6F94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6F94" w:rsidRPr="001720BB" w:rsidRDefault="006B6F94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6F94" w:rsidRPr="001720BB" w:rsidRDefault="006B6F94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B6F94" w:rsidRPr="001720BB" w:rsidRDefault="006B6F94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F94" w:rsidRPr="001720BB" w:rsidRDefault="006B6F94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6F94" w:rsidRPr="001720BB" w:rsidRDefault="006B6F94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B6F94" w:rsidRPr="001720BB" w:rsidRDefault="006B6F94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6F94" w:rsidRPr="001720BB" w:rsidRDefault="006B6F94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B6F94" w:rsidRPr="001720BB" w:rsidRDefault="006B6F94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6F94" w:rsidRPr="001720BB" w:rsidRDefault="006B6F94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6F94" w:rsidRPr="001720BB" w:rsidRDefault="006B6F94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B6F94" w:rsidRPr="001720BB" w:rsidRDefault="006B6F94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F94" w:rsidRPr="001720BB" w:rsidRDefault="006B6F94" w:rsidP="00C12508">
            <w:pPr>
              <w:widowControl/>
              <w:spacing w:line="240" w:lineRule="exac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720BB"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  <w:t>组长填焊工号</w:t>
            </w:r>
          </w:p>
        </w:tc>
        <w:tc>
          <w:tcPr>
            <w:tcW w:w="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6F94" w:rsidRPr="001720BB" w:rsidRDefault="006B6F94" w:rsidP="00C12508">
            <w:pPr>
              <w:widowControl/>
              <w:spacing w:line="240" w:lineRule="exac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720BB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组长填</w:t>
            </w:r>
          </w:p>
        </w:tc>
        <w:tc>
          <w:tcPr>
            <w:tcW w:w="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6F94" w:rsidRPr="001720BB" w:rsidRDefault="006B6F94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6F94" w:rsidRPr="001720BB" w:rsidRDefault="006B6F94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6F94" w:rsidRPr="001720BB" w:rsidRDefault="006B6F94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6F94" w:rsidRPr="001720BB" w:rsidRDefault="006B6F94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  <w:p w:rsidR="006B6F94" w:rsidRPr="001720BB" w:rsidRDefault="006B6F94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  <w:p w:rsidR="006B6F94" w:rsidRPr="001720BB" w:rsidRDefault="006B6F94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:rsidR="00920A46" w:rsidRPr="004840F5" w:rsidRDefault="00920A46" w:rsidP="004840F5">
      <w:pPr>
        <w:spacing w:line="360" w:lineRule="auto"/>
        <w:ind w:left="2518" w:firstLineChars="175" w:firstLine="420"/>
        <w:jc w:val="left"/>
        <w:rPr>
          <w:sz w:val="24"/>
          <w:szCs w:val="24"/>
        </w:rPr>
      </w:pPr>
    </w:p>
    <w:p w:rsidR="006B6F94" w:rsidRPr="006B6F94" w:rsidRDefault="006B6F94" w:rsidP="004840F5">
      <w:pPr>
        <w:pStyle w:val="a3"/>
        <w:spacing w:line="360" w:lineRule="auto"/>
        <w:ind w:left="360" w:firstLineChars="0" w:firstLine="0"/>
        <w:jc w:val="left"/>
        <w:rPr>
          <w:sz w:val="24"/>
          <w:szCs w:val="24"/>
        </w:rPr>
      </w:pPr>
    </w:p>
    <w:p w:rsidR="005E4004" w:rsidRDefault="000B5125" w:rsidP="004840F5">
      <w:pPr>
        <w:pStyle w:val="a3"/>
        <w:numPr>
          <w:ilvl w:val="0"/>
          <w:numId w:val="17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问题处理模块</w:t>
      </w:r>
      <w:r w:rsidR="005E4004">
        <w:rPr>
          <w:rFonts w:hint="eastAsia"/>
          <w:sz w:val="24"/>
          <w:szCs w:val="24"/>
        </w:rPr>
        <w:t>（各级人员，根据岗位机构设置功能权限）</w:t>
      </w:r>
    </w:p>
    <w:p w:rsidR="000B5125" w:rsidRDefault="000B5125" w:rsidP="004840F5">
      <w:pPr>
        <w:pStyle w:val="a3"/>
        <w:spacing w:line="360" w:lineRule="auto"/>
        <w:ind w:left="502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）问题处理</w:t>
      </w:r>
    </w:p>
    <w:p w:rsidR="005E4004" w:rsidRDefault="005E4004" w:rsidP="00A707FD">
      <w:pPr>
        <w:pStyle w:val="a3"/>
        <w:spacing w:line="360" w:lineRule="auto"/>
        <w:ind w:leftChars="399" w:left="2518" w:hangingChars="700" w:hanging="16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组长：</w:t>
      </w:r>
      <w:r w:rsidR="00283731">
        <w:rPr>
          <w:rFonts w:hint="eastAsia"/>
          <w:sz w:val="24"/>
          <w:szCs w:val="24"/>
        </w:rPr>
        <w:t>问题处理</w:t>
      </w:r>
    </w:p>
    <w:p w:rsidR="00283731" w:rsidRPr="004840F5" w:rsidRDefault="00283731">
      <w:pPr>
        <w:pStyle w:val="a3"/>
        <w:spacing w:line="360" w:lineRule="auto"/>
        <w:ind w:leftChars="399" w:left="2518" w:hangingChars="700" w:hanging="16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已提交的问题，自动流转至该界面，可在该界面接收问题解决方案，并在操作栏内选择是否接收解决方案。组长提交的问题仅流转至班长。</w:t>
      </w:r>
    </w:p>
    <w:tbl>
      <w:tblPr>
        <w:tblW w:w="9695" w:type="dxa"/>
        <w:tblInd w:w="57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32"/>
        <w:gridCol w:w="912"/>
        <w:gridCol w:w="751"/>
        <w:gridCol w:w="502"/>
        <w:gridCol w:w="502"/>
        <w:gridCol w:w="502"/>
        <w:gridCol w:w="597"/>
        <w:gridCol w:w="584"/>
        <w:gridCol w:w="516"/>
        <w:gridCol w:w="505"/>
        <w:gridCol w:w="594"/>
        <w:gridCol w:w="550"/>
        <w:gridCol w:w="687"/>
        <w:gridCol w:w="687"/>
        <w:gridCol w:w="687"/>
        <w:gridCol w:w="687"/>
      </w:tblGrid>
      <w:tr w:rsidR="004840F5" w:rsidRPr="006F5493" w:rsidTr="004A01EB">
        <w:trPr>
          <w:trHeight w:val="307"/>
        </w:trPr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01EB" w:rsidRPr="00D00836" w:rsidRDefault="004A01EB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0083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9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01EB" w:rsidRPr="00D00836" w:rsidRDefault="004A01EB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作业条目编号</w:t>
            </w:r>
          </w:p>
        </w:tc>
        <w:tc>
          <w:tcPr>
            <w:tcW w:w="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01EB" w:rsidRPr="00D00836" w:rsidRDefault="004A01EB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0083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机组号</w:t>
            </w:r>
          </w:p>
        </w:tc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01EB" w:rsidRPr="00D00836" w:rsidRDefault="004A01EB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子项</w:t>
            </w:r>
          </w:p>
        </w:tc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01EB" w:rsidRPr="00D00836" w:rsidRDefault="004A01EB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0083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房间号</w:t>
            </w:r>
          </w:p>
        </w:tc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01EB" w:rsidRPr="00D00836" w:rsidRDefault="004A01EB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0083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图纸号</w:t>
            </w:r>
          </w:p>
        </w:tc>
        <w:tc>
          <w:tcPr>
            <w:tcW w:w="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01EB" w:rsidRPr="00D00836" w:rsidRDefault="004A01EB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工程量类别</w:t>
            </w: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A01EB" w:rsidRPr="00D00836" w:rsidRDefault="004A01EB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0083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工程量编号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01EB" w:rsidRPr="00D00836" w:rsidRDefault="004A01EB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0083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焊口号</w:t>
            </w: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01EB" w:rsidRPr="00D00836" w:rsidRDefault="004A01EB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0083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质量计划号</w:t>
            </w:r>
          </w:p>
        </w:tc>
        <w:tc>
          <w:tcPr>
            <w:tcW w:w="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01EB" w:rsidRPr="00D00836" w:rsidRDefault="004A01EB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00836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问题描述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A01EB" w:rsidRPr="00D00836" w:rsidRDefault="004A01EB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00836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添加附件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01EB" w:rsidRPr="00D00836" w:rsidRDefault="004A01E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问题提出时间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01EB" w:rsidRPr="00D00836" w:rsidRDefault="004A01EB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00836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问题选项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01EB" w:rsidRPr="00D00836" w:rsidRDefault="004A01E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问题反馈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01EB" w:rsidRDefault="004A01E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操作</w:t>
            </w:r>
          </w:p>
        </w:tc>
      </w:tr>
      <w:tr w:rsidR="004840F5" w:rsidRPr="006F5493" w:rsidTr="004A01EB">
        <w:trPr>
          <w:trHeight w:val="307"/>
        </w:trPr>
        <w:tc>
          <w:tcPr>
            <w:tcW w:w="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01EB" w:rsidRPr="00D00836" w:rsidRDefault="004A01EB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01EB" w:rsidRPr="00D00836" w:rsidRDefault="004A01EB" w:rsidP="00C12508">
            <w:pPr>
              <w:widowControl/>
              <w:spacing w:line="240" w:lineRule="exact"/>
              <w:jc w:val="center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01EB" w:rsidRPr="00D00836" w:rsidRDefault="004A01EB" w:rsidP="00C12508">
            <w:pPr>
              <w:widowControl/>
              <w:spacing w:line="240" w:lineRule="exact"/>
              <w:jc w:val="center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EB" w:rsidRPr="00D00836" w:rsidRDefault="004A01EB" w:rsidP="00C12508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01EB" w:rsidRPr="00D00836" w:rsidRDefault="004A01EB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01EB" w:rsidRPr="00D00836" w:rsidRDefault="004A01EB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01EB" w:rsidRPr="00D00836" w:rsidRDefault="004A01EB" w:rsidP="00C12508">
            <w:pPr>
              <w:widowControl/>
              <w:spacing w:line="240" w:lineRule="exac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A01EB" w:rsidRPr="00D00836" w:rsidRDefault="004A01EB" w:rsidP="00C12508">
            <w:pPr>
              <w:widowControl/>
              <w:spacing w:line="240" w:lineRule="exact"/>
              <w:jc w:val="center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01EB" w:rsidRPr="00D00836" w:rsidRDefault="004A01EB" w:rsidP="00C12508">
            <w:pPr>
              <w:widowControl/>
              <w:spacing w:line="240" w:lineRule="exact"/>
              <w:jc w:val="center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01EB" w:rsidRPr="00D00836" w:rsidRDefault="004A01EB" w:rsidP="00C12508">
            <w:pPr>
              <w:widowControl/>
              <w:spacing w:line="240" w:lineRule="exact"/>
              <w:jc w:val="center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01EB" w:rsidRPr="00D00836" w:rsidRDefault="004A01EB" w:rsidP="00C12508">
            <w:pPr>
              <w:widowControl/>
              <w:spacing w:line="240" w:lineRule="exact"/>
              <w:jc w:val="center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A01EB" w:rsidRPr="00D00836" w:rsidRDefault="004A01EB" w:rsidP="00C12508">
            <w:pPr>
              <w:widowControl/>
              <w:spacing w:line="240" w:lineRule="exact"/>
              <w:jc w:val="center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EB" w:rsidRDefault="004A01EB" w:rsidP="00C12508">
            <w:pPr>
              <w:widowControl/>
              <w:spacing w:line="240" w:lineRule="exact"/>
              <w:jc w:val="center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01EB" w:rsidRPr="00D00836" w:rsidRDefault="004A01EB" w:rsidP="00C12508">
            <w:pPr>
              <w:widowControl/>
              <w:spacing w:line="240" w:lineRule="exact"/>
              <w:jc w:val="center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仅显示</w:t>
            </w: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01EB" w:rsidRDefault="004A01EB">
            <w:pPr>
              <w:widowControl/>
              <w:spacing w:line="240" w:lineRule="exact"/>
              <w:jc w:val="center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来源于技术员编辑</w:t>
            </w: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01EB" w:rsidRDefault="004A01EB">
            <w:pPr>
              <w:widowControl/>
              <w:spacing w:line="240" w:lineRule="exact"/>
              <w:jc w:val="center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是否接受</w:t>
            </w:r>
          </w:p>
        </w:tc>
      </w:tr>
    </w:tbl>
    <w:p w:rsidR="00283731" w:rsidRDefault="00283731" w:rsidP="00A707FD">
      <w:pPr>
        <w:pStyle w:val="a3"/>
        <w:spacing w:line="360" w:lineRule="auto"/>
        <w:ind w:leftChars="399" w:left="2518" w:hangingChars="700" w:hanging="16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班长：问题处理</w:t>
      </w:r>
    </w:p>
    <w:p w:rsidR="00283731" w:rsidRDefault="00283731" w:rsidP="00A707FD">
      <w:pPr>
        <w:pStyle w:val="a3"/>
        <w:spacing w:line="360" w:lineRule="auto"/>
        <w:ind w:leftChars="399" w:left="2518" w:hangingChars="700" w:hanging="16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问题→班长→班长选择一个人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队里协调工程师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技术部技术问题（作业包编制人）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队里计划工程师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→协调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计划工程师对其他部门工程师进入任务</w:t>
      </w:r>
    </w:p>
    <w:tbl>
      <w:tblPr>
        <w:tblW w:w="10704" w:type="dxa"/>
        <w:tblInd w:w="-593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45"/>
        <w:gridCol w:w="940"/>
        <w:gridCol w:w="774"/>
        <w:gridCol w:w="518"/>
        <w:gridCol w:w="518"/>
        <w:gridCol w:w="518"/>
        <w:gridCol w:w="616"/>
        <w:gridCol w:w="602"/>
        <w:gridCol w:w="532"/>
        <w:gridCol w:w="521"/>
        <w:gridCol w:w="613"/>
        <w:gridCol w:w="567"/>
        <w:gridCol w:w="708"/>
        <w:gridCol w:w="708"/>
        <w:gridCol w:w="708"/>
        <w:gridCol w:w="708"/>
        <w:gridCol w:w="708"/>
      </w:tblGrid>
      <w:tr w:rsidR="004A01EB" w:rsidRPr="006F5493" w:rsidTr="004840F5">
        <w:trPr>
          <w:trHeight w:val="292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01EB" w:rsidRPr="00D00836" w:rsidRDefault="004A01EB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0083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01EB" w:rsidRPr="00D00836" w:rsidRDefault="004A01EB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作业条目编号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01EB" w:rsidRPr="00D00836" w:rsidRDefault="004A01EB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0083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机组号</w:t>
            </w: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01EB" w:rsidRPr="00D00836" w:rsidRDefault="004A01EB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子项</w:t>
            </w: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01EB" w:rsidRPr="00D00836" w:rsidRDefault="004A01EB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0083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房间号</w:t>
            </w: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01EB" w:rsidRPr="00D00836" w:rsidRDefault="004A01EB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0083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图纸号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01EB" w:rsidRPr="00D00836" w:rsidRDefault="004A01EB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工程量类别</w:t>
            </w: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A01EB" w:rsidRPr="00D00836" w:rsidRDefault="004A01EB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0083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工程量编号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01EB" w:rsidRPr="00D00836" w:rsidRDefault="004A01EB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0083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焊口号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01EB" w:rsidRPr="00D00836" w:rsidRDefault="004A01EB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0083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质量计划号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01EB" w:rsidRPr="00D00836" w:rsidRDefault="004A01EB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00836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问题描述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A01EB" w:rsidRPr="00D00836" w:rsidRDefault="004A01EB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00836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添加附件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EB" w:rsidRPr="00D00836" w:rsidRDefault="004A01EB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问题提出时间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01EB" w:rsidRPr="00D00836" w:rsidRDefault="004A01EB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00836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问题选项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01EB" w:rsidRPr="00D00836" w:rsidRDefault="004A01EB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问题反馈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01EB" w:rsidRDefault="004A01EB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操作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01EB" w:rsidRDefault="004A01E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问题状态</w:t>
            </w:r>
          </w:p>
        </w:tc>
      </w:tr>
      <w:tr w:rsidR="004A01EB" w:rsidRPr="006F5493" w:rsidTr="004840F5">
        <w:trPr>
          <w:trHeight w:val="292"/>
        </w:trPr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01EB" w:rsidRPr="00D00836" w:rsidRDefault="004A01EB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01EB" w:rsidRPr="00D00836" w:rsidRDefault="004A01EB" w:rsidP="00C12508">
            <w:pPr>
              <w:widowControl/>
              <w:spacing w:line="240" w:lineRule="exact"/>
              <w:jc w:val="center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01EB" w:rsidRPr="00D00836" w:rsidRDefault="004A01EB" w:rsidP="00C12508">
            <w:pPr>
              <w:widowControl/>
              <w:spacing w:line="240" w:lineRule="exact"/>
              <w:jc w:val="center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EB" w:rsidRPr="00D00836" w:rsidRDefault="004A01EB" w:rsidP="00C12508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01EB" w:rsidRPr="00D00836" w:rsidRDefault="004A01EB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01EB" w:rsidRPr="00D00836" w:rsidRDefault="004A01EB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01EB" w:rsidRPr="00D00836" w:rsidRDefault="004A01EB" w:rsidP="00C12508">
            <w:pPr>
              <w:widowControl/>
              <w:spacing w:line="240" w:lineRule="exac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A01EB" w:rsidRPr="00D00836" w:rsidRDefault="004A01EB" w:rsidP="00C12508">
            <w:pPr>
              <w:widowControl/>
              <w:spacing w:line="240" w:lineRule="exact"/>
              <w:jc w:val="center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01EB" w:rsidRPr="00D00836" w:rsidRDefault="004A01EB" w:rsidP="00C12508">
            <w:pPr>
              <w:widowControl/>
              <w:spacing w:line="240" w:lineRule="exact"/>
              <w:jc w:val="center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01EB" w:rsidRPr="00D00836" w:rsidRDefault="004A01EB" w:rsidP="00C12508">
            <w:pPr>
              <w:widowControl/>
              <w:spacing w:line="240" w:lineRule="exact"/>
              <w:jc w:val="center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01EB" w:rsidRPr="00D00836" w:rsidRDefault="004A01EB" w:rsidP="00C12508">
            <w:pPr>
              <w:widowControl/>
              <w:spacing w:line="240" w:lineRule="exact"/>
              <w:jc w:val="center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A01EB" w:rsidRPr="00D00836" w:rsidRDefault="004A01EB" w:rsidP="00C12508">
            <w:pPr>
              <w:widowControl/>
              <w:spacing w:line="240" w:lineRule="exact"/>
              <w:jc w:val="center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EB" w:rsidRPr="00D00836" w:rsidRDefault="004A01EB" w:rsidP="00C12508">
            <w:pPr>
              <w:widowControl/>
              <w:spacing w:line="240" w:lineRule="exact"/>
              <w:jc w:val="center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01EB" w:rsidRPr="00D00836" w:rsidRDefault="004A01EB" w:rsidP="00C12508">
            <w:pPr>
              <w:widowControl/>
              <w:spacing w:line="240" w:lineRule="exact"/>
              <w:jc w:val="center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01EB" w:rsidRDefault="004A01EB" w:rsidP="00C12508">
            <w:pPr>
              <w:widowControl/>
              <w:spacing w:line="240" w:lineRule="exact"/>
              <w:jc w:val="center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来源于技术员编辑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01EB" w:rsidRDefault="004A01EB" w:rsidP="00C12508">
            <w:pPr>
              <w:widowControl/>
              <w:spacing w:line="240" w:lineRule="exact"/>
              <w:jc w:val="center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选择问题解决人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01EB" w:rsidRDefault="004A01EB">
            <w:pPr>
              <w:widowControl/>
              <w:spacing w:line="240" w:lineRule="exact"/>
              <w:jc w:val="center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</w:p>
        </w:tc>
      </w:tr>
    </w:tbl>
    <w:p w:rsidR="00283731" w:rsidRDefault="00946D8A" w:rsidP="00A707FD">
      <w:pPr>
        <w:pStyle w:val="a3"/>
        <w:spacing w:line="360" w:lineRule="auto"/>
        <w:ind w:leftChars="399" w:left="2518" w:hangingChars="700" w:hanging="16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“问题状态”根据组长是否接受解决方案来显示“已处理”和“未处理”。</w:t>
      </w:r>
    </w:p>
    <w:p w:rsidR="00946D8A" w:rsidRDefault="002A6F9E" w:rsidP="00A707FD">
      <w:pPr>
        <w:pStyle w:val="a3"/>
        <w:spacing w:line="360" w:lineRule="auto"/>
        <w:ind w:leftChars="399" w:left="2518" w:hangingChars="700" w:hanging="16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队长</w:t>
      </w:r>
      <w:r>
        <w:rPr>
          <w:rFonts w:hint="eastAsia"/>
          <w:sz w:val="24"/>
          <w:szCs w:val="24"/>
        </w:rPr>
        <w:t>/</w:t>
      </w:r>
      <w:r w:rsidR="00946D8A">
        <w:rPr>
          <w:rFonts w:hint="eastAsia"/>
          <w:sz w:val="24"/>
          <w:szCs w:val="24"/>
        </w:rPr>
        <w:t>技术</w:t>
      </w:r>
      <w:r w:rsidR="00946D8A">
        <w:rPr>
          <w:rFonts w:hint="eastAsia"/>
          <w:sz w:val="24"/>
          <w:szCs w:val="24"/>
        </w:rPr>
        <w:t>/</w:t>
      </w:r>
      <w:r w:rsidR="00946D8A">
        <w:rPr>
          <w:rFonts w:hint="eastAsia"/>
          <w:sz w:val="24"/>
          <w:szCs w:val="24"/>
        </w:rPr>
        <w:t>协调</w:t>
      </w:r>
      <w:r w:rsidR="00946D8A">
        <w:rPr>
          <w:rFonts w:hint="eastAsia"/>
          <w:sz w:val="24"/>
          <w:szCs w:val="24"/>
        </w:rPr>
        <w:t>/</w:t>
      </w:r>
      <w:r w:rsidR="00946D8A">
        <w:rPr>
          <w:rFonts w:hint="eastAsia"/>
          <w:sz w:val="24"/>
          <w:szCs w:val="24"/>
        </w:rPr>
        <w:t>计划工程师：问题处理</w:t>
      </w:r>
    </w:p>
    <w:tbl>
      <w:tblPr>
        <w:tblW w:w="10704" w:type="dxa"/>
        <w:tblInd w:w="-593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45"/>
        <w:gridCol w:w="940"/>
        <w:gridCol w:w="774"/>
        <w:gridCol w:w="518"/>
        <w:gridCol w:w="518"/>
        <w:gridCol w:w="518"/>
        <w:gridCol w:w="616"/>
        <w:gridCol w:w="602"/>
        <w:gridCol w:w="532"/>
        <w:gridCol w:w="521"/>
        <w:gridCol w:w="613"/>
        <w:gridCol w:w="567"/>
        <w:gridCol w:w="708"/>
        <w:gridCol w:w="708"/>
        <w:gridCol w:w="708"/>
        <w:gridCol w:w="708"/>
        <w:gridCol w:w="708"/>
      </w:tblGrid>
      <w:tr w:rsidR="004A01EB" w:rsidRPr="006F5493" w:rsidTr="004840F5">
        <w:trPr>
          <w:trHeight w:val="292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01EB" w:rsidRPr="00D00836" w:rsidRDefault="004A01EB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0083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01EB" w:rsidRPr="00D00836" w:rsidRDefault="004A01EB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作业条目编号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01EB" w:rsidRPr="00D00836" w:rsidRDefault="004A01EB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0083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机组号</w:t>
            </w: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01EB" w:rsidRPr="00D00836" w:rsidRDefault="004A01EB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子项</w:t>
            </w: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01EB" w:rsidRPr="00D00836" w:rsidRDefault="004A01EB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0083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房间号</w:t>
            </w: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01EB" w:rsidRPr="00D00836" w:rsidRDefault="004A01EB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0083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图纸号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01EB" w:rsidRPr="00D00836" w:rsidRDefault="004A01EB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工程量类别</w:t>
            </w: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A01EB" w:rsidRPr="00D00836" w:rsidRDefault="004A01EB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0083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工程量编号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01EB" w:rsidRPr="00D00836" w:rsidRDefault="004A01EB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0083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焊口号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01EB" w:rsidRPr="00D00836" w:rsidRDefault="004A01EB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0083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质量计划号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01EB" w:rsidRPr="00D00836" w:rsidRDefault="004A01EB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00836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问题描述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A01EB" w:rsidRPr="00D00836" w:rsidRDefault="004A01EB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00836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添加附件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EB" w:rsidRPr="00D00836" w:rsidRDefault="004A01EB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问题提出时间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01EB" w:rsidRPr="00D00836" w:rsidRDefault="004A01EB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00836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问题选项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01EB" w:rsidRPr="00D00836" w:rsidRDefault="004A01EB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问题反馈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01EB" w:rsidRDefault="004A01EB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操作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01EB" w:rsidRDefault="004A01EB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问题状态</w:t>
            </w:r>
          </w:p>
        </w:tc>
      </w:tr>
      <w:tr w:rsidR="004A01EB" w:rsidRPr="006F5493" w:rsidTr="004840F5">
        <w:trPr>
          <w:trHeight w:val="292"/>
        </w:trPr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01EB" w:rsidRPr="00D00836" w:rsidRDefault="004A01EB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01EB" w:rsidRPr="00D00836" w:rsidRDefault="004A01EB" w:rsidP="00C12508">
            <w:pPr>
              <w:widowControl/>
              <w:spacing w:line="240" w:lineRule="exact"/>
              <w:jc w:val="center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01EB" w:rsidRPr="00D00836" w:rsidRDefault="004A01EB" w:rsidP="00C12508">
            <w:pPr>
              <w:widowControl/>
              <w:spacing w:line="240" w:lineRule="exact"/>
              <w:jc w:val="center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EB" w:rsidRPr="00D00836" w:rsidRDefault="004A01EB" w:rsidP="00C12508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01EB" w:rsidRPr="00D00836" w:rsidRDefault="004A01EB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01EB" w:rsidRPr="00D00836" w:rsidRDefault="004A01EB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01EB" w:rsidRPr="00D00836" w:rsidRDefault="004A01EB" w:rsidP="00C12508">
            <w:pPr>
              <w:widowControl/>
              <w:spacing w:line="240" w:lineRule="exac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A01EB" w:rsidRPr="00D00836" w:rsidRDefault="004A01EB" w:rsidP="00C12508">
            <w:pPr>
              <w:widowControl/>
              <w:spacing w:line="240" w:lineRule="exact"/>
              <w:jc w:val="center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01EB" w:rsidRPr="00D00836" w:rsidRDefault="004A01EB" w:rsidP="00C12508">
            <w:pPr>
              <w:widowControl/>
              <w:spacing w:line="240" w:lineRule="exact"/>
              <w:jc w:val="center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01EB" w:rsidRPr="00D00836" w:rsidRDefault="004A01EB" w:rsidP="00C12508">
            <w:pPr>
              <w:widowControl/>
              <w:spacing w:line="240" w:lineRule="exact"/>
              <w:jc w:val="center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01EB" w:rsidRPr="00D00836" w:rsidRDefault="004A01EB" w:rsidP="00C12508">
            <w:pPr>
              <w:widowControl/>
              <w:spacing w:line="240" w:lineRule="exact"/>
              <w:jc w:val="center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A01EB" w:rsidRPr="00D00836" w:rsidRDefault="004A01EB" w:rsidP="00C12508">
            <w:pPr>
              <w:widowControl/>
              <w:spacing w:line="240" w:lineRule="exact"/>
              <w:jc w:val="center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EB" w:rsidRPr="00D00836" w:rsidRDefault="004A01EB" w:rsidP="00C12508">
            <w:pPr>
              <w:widowControl/>
              <w:spacing w:line="240" w:lineRule="exact"/>
              <w:jc w:val="center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01EB" w:rsidRPr="00D00836" w:rsidRDefault="004A01EB" w:rsidP="00C12508">
            <w:pPr>
              <w:widowControl/>
              <w:spacing w:line="240" w:lineRule="exact"/>
              <w:jc w:val="center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01EB" w:rsidRDefault="004A01EB" w:rsidP="00C12508">
            <w:pPr>
              <w:widowControl/>
              <w:spacing w:line="240" w:lineRule="exact"/>
              <w:jc w:val="center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技术员编辑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01EB" w:rsidRDefault="004A01EB" w:rsidP="00C12508">
            <w:pPr>
              <w:widowControl/>
              <w:spacing w:line="240" w:lineRule="exact"/>
              <w:jc w:val="center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问题回执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01EB" w:rsidRDefault="004A01EB" w:rsidP="00C12508">
            <w:pPr>
              <w:widowControl/>
              <w:spacing w:line="240" w:lineRule="exact"/>
              <w:jc w:val="center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</w:p>
        </w:tc>
      </w:tr>
    </w:tbl>
    <w:p w:rsidR="00946D8A" w:rsidRDefault="00946D8A" w:rsidP="00946D8A">
      <w:pPr>
        <w:pStyle w:val="a3"/>
        <w:spacing w:line="360" w:lineRule="auto"/>
        <w:ind w:leftChars="399" w:left="2518" w:hangingChars="700" w:hanging="16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“问题状态”根据组长是否接受解决方案来显示“已处理”和“未处理”。</w:t>
      </w:r>
    </w:p>
    <w:p w:rsidR="004A01EB" w:rsidRDefault="004A01EB" w:rsidP="004A01EB">
      <w:pPr>
        <w:pStyle w:val="a3"/>
        <w:spacing w:line="360" w:lineRule="auto"/>
        <w:ind w:left="360" w:firstLineChars="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在该模块中问题</w:t>
      </w:r>
      <w:r w:rsidRPr="00185DCD">
        <w:rPr>
          <w:rFonts w:hint="eastAsia"/>
          <w:color w:val="FF0000"/>
          <w:sz w:val="24"/>
          <w:szCs w:val="24"/>
        </w:rPr>
        <w:t>处理人的上级领导</w:t>
      </w:r>
      <w:r>
        <w:rPr>
          <w:rFonts w:hint="eastAsia"/>
          <w:sz w:val="24"/>
          <w:szCs w:val="24"/>
        </w:rPr>
        <w:t>应能修改问题处理时间，处理时间超过设置时间后，该问题直接流转到问题处理人的直接领导，该领导的直接领导也能看到该问题，依此类推，层层推送，技术问题直至分管技术的项目领导，协调问题直至分管工程的项目领导。</w:t>
      </w:r>
    </w:p>
    <w:p w:rsidR="004A01EB" w:rsidRDefault="004A01EB" w:rsidP="004A01EB">
      <w:pPr>
        <w:pStyle w:val="a3"/>
        <w:spacing w:line="360" w:lineRule="auto"/>
        <w:ind w:left="360" w:firstLineChars="0" w:firstLine="480"/>
        <w:jc w:val="left"/>
        <w:rPr>
          <w:color w:val="FF0000"/>
          <w:sz w:val="24"/>
          <w:szCs w:val="24"/>
        </w:rPr>
      </w:pPr>
      <w:r w:rsidRPr="00185DCD">
        <w:rPr>
          <w:rFonts w:hint="eastAsia"/>
          <w:color w:val="FF0000"/>
          <w:sz w:val="24"/>
          <w:szCs w:val="24"/>
        </w:rPr>
        <w:t>在</w:t>
      </w:r>
      <w:r w:rsidRPr="00185DCD">
        <w:rPr>
          <w:rFonts w:hint="eastAsia"/>
          <w:color w:val="FF0000"/>
          <w:sz w:val="24"/>
          <w:szCs w:val="24"/>
        </w:rPr>
        <w:t>WEB</w:t>
      </w:r>
      <w:r w:rsidRPr="00185DCD">
        <w:rPr>
          <w:rFonts w:hint="eastAsia"/>
          <w:color w:val="FF0000"/>
          <w:sz w:val="24"/>
          <w:szCs w:val="24"/>
        </w:rPr>
        <w:t>界面，应能够</w:t>
      </w:r>
      <w:r>
        <w:rPr>
          <w:rFonts w:hint="eastAsia"/>
          <w:color w:val="FF0000"/>
          <w:sz w:val="24"/>
          <w:szCs w:val="24"/>
        </w:rPr>
        <w:t>通过筛选问题处理的状态，根据问题是否处理</w:t>
      </w:r>
      <w:r w:rsidRPr="00185DCD">
        <w:rPr>
          <w:rFonts w:hint="eastAsia"/>
          <w:color w:val="FF0000"/>
          <w:sz w:val="24"/>
          <w:szCs w:val="24"/>
        </w:rPr>
        <w:t>提取问题列表</w:t>
      </w:r>
    </w:p>
    <w:p w:rsidR="000B5125" w:rsidRPr="004840F5" w:rsidRDefault="000B5125" w:rsidP="004840F5">
      <w:pPr>
        <w:pStyle w:val="a3"/>
        <w:spacing w:line="360" w:lineRule="auto"/>
        <w:ind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2)</w:t>
      </w:r>
      <w:r w:rsidRPr="004840F5">
        <w:rPr>
          <w:rFonts w:hint="eastAsia"/>
          <w:sz w:val="24"/>
          <w:szCs w:val="24"/>
        </w:rPr>
        <w:t>已解决问题（</w:t>
      </w:r>
      <w:r w:rsidRPr="004840F5">
        <w:rPr>
          <w:sz w:val="24"/>
          <w:szCs w:val="24"/>
        </w:rPr>
        <w:t>web</w:t>
      </w:r>
      <w:r w:rsidRPr="004840F5">
        <w:rPr>
          <w:rFonts w:hint="eastAsia"/>
          <w:sz w:val="24"/>
          <w:szCs w:val="24"/>
        </w:rPr>
        <w:t>和</w:t>
      </w:r>
      <w:r w:rsidRPr="004840F5">
        <w:rPr>
          <w:sz w:val="24"/>
          <w:szCs w:val="24"/>
        </w:rPr>
        <w:t>APP</w:t>
      </w:r>
      <w:r w:rsidRPr="004840F5">
        <w:rPr>
          <w:rFonts w:hint="eastAsia"/>
          <w:sz w:val="24"/>
          <w:szCs w:val="24"/>
        </w:rPr>
        <w:t>端）</w:t>
      </w:r>
    </w:p>
    <w:p w:rsidR="000B5125" w:rsidRDefault="000B5125" w:rsidP="000B5125">
      <w:pPr>
        <w:pStyle w:val="a3"/>
        <w:spacing w:line="360" w:lineRule="auto"/>
        <w:ind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</w:t>
      </w:r>
      <w:r>
        <w:rPr>
          <w:rFonts w:hint="eastAsia"/>
          <w:sz w:val="24"/>
          <w:szCs w:val="24"/>
        </w:rPr>
        <w:t>该模块的数据来源于“问题处理”，方案接受后数据流入此模块，该模块的样表如下：</w:t>
      </w:r>
    </w:p>
    <w:tbl>
      <w:tblPr>
        <w:tblW w:w="8533" w:type="dxa"/>
        <w:tblInd w:w="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812"/>
        <w:gridCol w:w="666"/>
        <w:gridCol w:w="425"/>
        <w:gridCol w:w="567"/>
        <w:gridCol w:w="567"/>
        <w:gridCol w:w="709"/>
        <w:gridCol w:w="709"/>
        <w:gridCol w:w="574"/>
        <w:gridCol w:w="640"/>
        <w:gridCol w:w="629"/>
        <w:gridCol w:w="567"/>
        <w:gridCol w:w="567"/>
        <w:gridCol w:w="567"/>
      </w:tblGrid>
      <w:tr w:rsidR="000B5125" w:rsidRPr="000410F5" w:rsidTr="00C12508">
        <w:trPr>
          <w:trHeight w:val="292"/>
        </w:trPr>
        <w:tc>
          <w:tcPr>
            <w:tcW w:w="534" w:type="dxa"/>
            <w:shd w:val="clear" w:color="auto" w:fill="auto"/>
            <w:noWrap/>
            <w:vAlign w:val="center"/>
            <w:hideMark/>
          </w:tcPr>
          <w:p w:rsidR="000B5125" w:rsidRPr="000410F5" w:rsidRDefault="000B5125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410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812" w:type="dxa"/>
            <w:shd w:val="clear" w:color="auto" w:fill="auto"/>
            <w:noWrap/>
            <w:vAlign w:val="center"/>
            <w:hideMark/>
          </w:tcPr>
          <w:p w:rsidR="000B5125" w:rsidRPr="000410F5" w:rsidRDefault="000B5125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作业条目编号</w:t>
            </w:r>
          </w:p>
        </w:tc>
        <w:tc>
          <w:tcPr>
            <w:tcW w:w="666" w:type="dxa"/>
            <w:shd w:val="clear" w:color="auto" w:fill="auto"/>
            <w:noWrap/>
            <w:vAlign w:val="center"/>
            <w:hideMark/>
          </w:tcPr>
          <w:p w:rsidR="000B5125" w:rsidRPr="000410F5" w:rsidRDefault="000B5125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410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机组号</w:t>
            </w:r>
          </w:p>
        </w:tc>
        <w:tc>
          <w:tcPr>
            <w:tcW w:w="425" w:type="dxa"/>
            <w:vAlign w:val="center"/>
          </w:tcPr>
          <w:p w:rsidR="000B5125" w:rsidRPr="000410F5" w:rsidRDefault="000B5125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410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子项</w:t>
            </w:r>
          </w:p>
        </w:tc>
        <w:tc>
          <w:tcPr>
            <w:tcW w:w="567" w:type="dxa"/>
            <w:vAlign w:val="center"/>
          </w:tcPr>
          <w:p w:rsidR="000B5125" w:rsidRPr="000410F5" w:rsidRDefault="000B5125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410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房间号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0B5125" w:rsidRPr="000410F5" w:rsidRDefault="000B5125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410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图纸号</w:t>
            </w:r>
          </w:p>
        </w:tc>
        <w:tc>
          <w:tcPr>
            <w:tcW w:w="709" w:type="dxa"/>
            <w:vAlign w:val="center"/>
          </w:tcPr>
          <w:p w:rsidR="000B5125" w:rsidRPr="000410F5" w:rsidRDefault="000B5125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410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工程量编号</w:t>
            </w:r>
          </w:p>
        </w:tc>
        <w:tc>
          <w:tcPr>
            <w:tcW w:w="709" w:type="dxa"/>
            <w:vAlign w:val="center"/>
          </w:tcPr>
          <w:p w:rsidR="000B5125" w:rsidRPr="000410F5" w:rsidRDefault="000B5125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410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质量计划号</w:t>
            </w:r>
          </w:p>
        </w:tc>
        <w:tc>
          <w:tcPr>
            <w:tcW w:w="574" w:type="dxa"/>
            <w:shd w:val="clear" w:color="auto" w:fill="auto"/>
            <w:noWrap/>
            <w:vAlign w:val="center"/>
            <w:hideMark/>
          </w:tcPr>
          <w:p w:rsidR="000B5125" w:rsidRPr="000410F5" w:rsidRDefault="000B5125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410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焊口号</w:t>
            </w:r>
          </w:p>
        </w:tc>
        <w:tc>
          <w:tcPr>
            <w:tcW w:w="640" w:type="dxa"/>
            <w:shd w:val="clear" w:color="auto" w:fill="auto"/>
            <w:noWrap/>
            <w:vAlign w:val="center"/>
          </w:tcPr>
          <w:p w:rsidR="000B5125" w:rsidRPr="000410F5" w:rsidRDefault="000B5125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410F5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问题描述</w:t>
            </w:r>
          </w:p>
        </w:tc>
        <w:tc>
          <w:tcPr>
            <w:tcW w:w="629" w:type="dxa"/>
            <w:vAlign w:val="center"/>
          </w:tcPr>
          <w:p w:rsidR="000B5125" w:rsidRPr="000410F5" w:rsidRDefault="000B5125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highlight w:val="green"/>
              </w:rPr>
            </w:pPr>
            <w:r w:rsidRPr="000410F5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highlight w:val="green"/>
              </w:rPr>
              <w:t>问题提出时间</w:t>
            </w:r>
          </w:p>
        </w:tc>
        <w:tc>
          <w:tcPr>
            <w:tcW w:w="567" w:type="dxa"/>
            <w:vAlign w:val="center"/>
          </w:tcPr>
          <w:p w:rsidR="000B5125" w:rsidRPr="000410F5" w:rsidRDefault="000B5125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highlight w:val="green"/>
              </w:rPr>
            </w:pPr>
            <w:r w:rsidRPr="000410F5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highlight w:val="green"/>
              </w:rPr>
              <w:t>解决时间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:rsidR="000B5125" w:rsidRPr="000410F5" w:rsidRDefault="000B5125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问题反馈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0B5125" w:rsidRPr="000410F5" w:rsidRDefault="000B5125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410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问题状态</w:t>
            </w:r>
          </w:p>
        </w:tc>
      </w:tr>
      <w:tr w:rsidR="000B5125" w:rsidRPr="000410F5" w:rsidTr="00C12508">
        <w:trPr>
          <w:trHeight w:val="292"/>
        </w:trPr>
        <w:tc>
          <w:tcPr>
            <w:tcW w:w="534" w:type="dxa"/>
            <w:shd w:val="clear" w:color="auto" w:fill="auto"/>
            <w:noWrap/>
            <w:vAlign w:val="center"/>
          </w:tcPr>
          <w:p w:rsidR="000B5125" w:rsidRPr="000410F5" w:rsidRDefault="000B5125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12" w:type="dxa"/>
            <w:shd w:val="clear" w:color="auto" w:fill="auto"/>
            <w:noWrap/>
            <w:vAlign w:val="center"/>
          </w:tcPr>
          <w:p w:rsidR="000B5125" w:rsidRPr="000410F5" w:rsidRDefault="000B5125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6" w:type="dxa"/>
            <w:shd w:val="clear" w:color="auto" w:fill="auto"/>
            <w:noWrap/>
            <w:vAlign w:val="center"/>
          </w:tcPr>
          <w:p w:rsidR="000B5125" w:rsidRPr="000410F5" w:rsidRDefault="000B5125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:rsidR="000B5125" w:rsidRPr="000410F5" w:rsidRDefault="000B5125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0B5125" w:rsidRPr="000410F5" w:rsidRDefault="000B5125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noWrap/>
            <w:vAlign w:val="center"/>
          </w:tcPr>
          <w:p w:rsidR="000B5125" w:rsidRPr="000410F5" w:rsidRDefault="000B5125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0B5125" w:rsidRPr="000410F5" w:rsidRDefault="000B5125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0B5125" w:rsidRPr="000410F5" w:rsidRDefault="000B5125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74" w:type="dxa"/>
            <w:shd w:val="clear" w:color="auto" w:fill="auto"/>
            <w:noWrap/>
            <w:vAlign w:val="center"/>
          </w:tcPr>
          <w:p w:rsidR="000B5125" w:rsidRPr="000410F5" w:rsidRDefault="000B5125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</w:tcPr>
          <w:p w:rsidR="000B5125" w:rsidRPr="000410F5" w:rsidRDefault="000B5125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9" w:type="dxa"/>
            <w:vAlign w:val="center"/>
          </w:tcPr>
          <w:p w:rsidR="000B5125" w:rsidRPr="000410F5" w:rsidRDefault="000B5125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highlight w:val="green"/>
              </w:rPr>
            </w:pPr>
            <w:r w:rsidRPr="000410F5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highlight w:val="green"/>
              </w:rPr>
              <w:t>问题提交时间</w:t>
            </w:r>
          </w:p>
        </w:tc>
        <w:tc>
          <w:tcPr>
            <w:tcW w:w="567" w:type="dxa"/>
            <w:vAlign w:val="center"/>
          </w:tcPr>
          <w:p w:rsidR="000B5125" w:rsidRPr="000410F5" w:rsidRDefault="000B5125" w:rsidP="00C12508">
            <w:pPr>
              <w:widowControl/>
              <w:spacing w:line="240" w:lineRule="exac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highlight w:val="green"/>
              </w:rPr>
            </w:pPr>
            <w:r w:rsidRPr="000410F5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highlight w:val="green"/>
              </w:rPr>
              <w:t>方案接受时间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:rsidR="000B5125" w:rsidRPr="000410F5" w:rsidRDefault="000B5125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noWrap/>
            <w:vAlign w:val="center"/>
          </w:tcPr>
          <w:p w:rsidR="000B5125" w:rsidRPr="000410F5" w:rsidRDefault="000B5125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:rsidR="005E0A95" w:rsidRPr="004840F5" w:rsidRDefault="005E0A95" w:rsidP="004840F5">
      <w:pPr>
        <w:spacing w:line="360" w:lineRule="auto"/>
        <w:ind w:left="2518" w:hanging="1680"/>
        <w:jc w:val="left"/>
        <w:rPr>
          <w:sz w:val="24"/>
          <w:szCs w:val="24"/>
        </w:rPr>
      </w:pPr>
    </w:p>
    <w:p w:rsidR="00F628BB" w:rsidRPr="004840F5" w:rsidRDefault="00F628BB" w:rsidP="004840F5">
      <w:pPr>
        <w:pStyle w:val="a3"/>
        <w:numPr>
          <w:ilvl w:val="0"/>
          <w:numId w:val="17"/>
        </w:numPr>
        <w:spacing w:line="360" w:lineRule="auto"/>
        <w:ind w:firstLineChars="0"/>
        <w:jc w:val="left"/>
        <w:rPr>
          <w:b/>
          <w:sz w:val="24"/>
          <w:szCs w:val="24"/>
        </w:rPr>
      </w:pPr>
      <w:r w:rsidRPr="004840F5">
        <w:rPr>
          <w:rFonts w:hint="eastAsia"/>
          <w:b/>
          <w:sz w:val="24"/>
          <w:szCs w:val="24"/>
        </w:rPr>
        <w:t>见证分派</w:t>
      </w:r>
      <w:r w:rsidR="00EC0CAA" w:rsidRPr="004840F5">
        <w:rPr>
          <w:rFonts w:hint="eastAsia"/>
          <w:b/>
          <w:sz w:val="24"/>
          <w:szCs w:val="24"/>
        </w:rPr>
        <w:t>（</w:t>
      </w:r>
      <w:r w:rsidR="00EC0CAA" w:rsidRPr="004840F5">
        <w:rPr>
          <w:b/>
          <w:sz w:val="24"/>
          <w:szCs w:val="24"/>
        </w:rPr>
        <w:t>web</w:t>
      </w:r>
      <w:r w:rsidR="00EC0CAA" w:rsidRPr="004840F5">
        <w:rPr>
          <w:rFonts w:hint="eastAsia"/>
          <w:b/>
          <w:sz w:val="24"/>
          <w:szCs w:val="24"/>
        </w:rPr>
        <w:t>和</w:t>
      </w:r>
      <w:r w:rsidR="00EC0CAA" w:rsidRPr="004840F5">
        <w:rPr>
          <w:b/>
          <w:sz w:val="24"/>
          <w:szCs w:val="24"/>
        </w:rPr>
        <w:t>APP</w:t>
      </w:r>
      <w:r w:rsidR="00EC0CAA" w:rsidRPr="004840F5">
        <w:rPr>
          <w:rFonts w:hint="eastAsia"/>
          <w:b/>
          <w:sz w:val="24"/>
          <w:szCs w:val="24"/>
        </w:rPr>
        <w:t>端）</w:t>
      </w:r>
      <w:r w:rsidR="000B5125">
        <w:rPr>
          <w:rFonts w:hint="eastAsia"/>
          <w:b/>
          <w:sz w:val="24"/>
          <w:szCs w:val="24"/>
        </w:rPr>
        <w:t>用于</w:t>
      </w:r>
      <w:r w:rsidR="000B5125">
        <w:rPr>
          <w:rFonts w:hint="eastAsia"/>
          <w:b/>
          <w:sz w:val="24"/>
          <w:szCs w:val="24"/>
        </w:rPr>
        <w:t>QC</w:t>
      </w:r>
      <w:r w:rsidR="000B5125">
        <w:rPr>
          <w:rFonts w:hint="eastAsia"/>
          <w:b/>
          <w:sz w:val="24"/>
          <w:szCs w:val="24"/>
        </w:rPr>
        <w:t>组长</w:t>
      </w:r>
    </w:p>
    <w:p w:rsidR="00F628BB" w:rsidRDefault="00F628BB" w:rsidP="00F628BB">
      <w:pPr>
        <w:pStyle w:val="a3"/>
        <w:spacing w:line="360" w:lineRule="auto"/>
        <w:ind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</w:t>
      </w:r>
      <w:r>
        <w:rPr>
          <w:rFonts w:hint="eastAsia"/>
          <w:sz w:val="24"/>
          <w:szCs w:val="24"/>
        </w:rPr>
        <w:t>该模块的数据来源于</w:t>
      </w:r>
      <w:r w:rsidR="000B5125">
        <w:rPr>
          <w:rFonts w:hint="eastAsia"/>
          <w:sz w:val="24"/>
          <w:szCs w:val="24"/>
        </w:rPr>
        <w:t>“我的任务”中组长发起见证，由班长推送进行</w:t>
      </w:r>
      <w:r>
        <w:rPr>
          <w:rFonts w:hint="eastAsia"/>
          <w:sz w:val="24"/>
          <w:szCs w:val="24"/>
        </w:rPr>
        <w:t>批量见证和</w:t>
      </w:r>
      <w:r w:rsidR="000B5125">
        <w:rPr>
          <w:rFonts w:hint="eastAsia"/>
          <w:sz w:val="24"/>
          <w:szCs w:val="24"/>
        </w:rPr>
        <w:t>发起见证点</w:t>
      </w:r>
      <w:r>
        <w:rPr>
          <w:rFonts w:hint="eastAsia"/>
          <w:sz w:val="24"/>
          <w:szCs w:val="24"/>
        </w:rPr>
        <w:t>进入任务模块，</w:t>
      </w:r>
      <w:r>
        <w:rPr>
          <w:rFonts w:hint="eastAsia"/>
          <w:sz w:val="24"/>
          <w:szCs w:val="24"/>
        </w:rPr>
        <w:t>QC</w:t>
      </w:r>
      <w:r w:rsidR="000B5125">
        <w:rPr>
          <w:rFonts w:hint="eastAsia"/>
          <w:sz w:val="24"/>
          <w:szCs w:val="24"/>
        </w:rPr>
        <w:t>12</w:t>
      </w:r>
      <w:r>
        <w:rPr>
          <w:rFonts w:hint="eastAsia"/>
          <w:sz w:val="24"/>
          <w:szCs w:val="24"/>
        </w:rPr>
        <w:t>组长在此模块中进行见证任务分派，见证任务分派后进入</w:t>
      </w:r>
      <w:r>
        <w:rPr>
          <w:rFonts w:hint="eastAsia"/>
          <w:sz w:val="24"/>
          <w:szCs w:val="24"/>
        </w:rPr>
        <w:t>QC</w:t>
      </w:r>
      <w:r w:rsidR="000B5125"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里。该模块样表</w:t>
      </w:r>
      <w:r w:rsidR="00B84401">
        <w:rPr>
          <w:rFonts w:hint="eastAsia"/>
          <w:sz w:val="24"/>
          <w:szCs w:val="24"/>
        </w:rPr>
        <w:t>如下</w:t>
      </w:r>
      <w:r>
        <w:rPr>
          <w:rFonts w:hint="eastAsia"/>
          <w:sz w:val="24"/>
          <w:szCs w:val="24"/>
        </w:rPr>
        <w:t>：</w:t>
      </w:r>
    </w:p>
    <w:tbl>
      <w:tblPr>
        <w:tblW w:w="7894" w:type="dxa"/>
        <w:jc w:val="center"/>
        <w:tblInd w:w="-1221" w:type="dxa"/>
        <w:tblLook w:val="04A0" w:firstRow="1" w:lastRow="0" w:firstColumn="1" w:lastColumn="0" w:noHBand="0" w:noVBand="1"/>
      </w:tblPr>
      <w:tblGrid>
        <w:gridCol w:w="1201"/>
        <w:gridCol w:w="2050"/>
        <w:gridCol w:w="1134"/>
        <w:gridCol w:w="830"/>
        <w:gridCol w:w="1140"/>
        <w:gridCol w:w="675"/>
        <w:gridCol w:w="864"/>
      </w:tblGrid>
      <w:tr w:rsidR="00B84401" w:rsidRPr="00BB64CB" w:rsidTr="00B84401">
        <w:trPr>
          <w:trHeight w:val="270"/>
          <w:jc w:val="center"/>
        </w:trPr>
        <w:tc>
          <w:tcPr>
            <w:tcW w:w="32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4401" w:rsidRPr="002E2502" w:rsidRDefault="00B84401" w:rsidP="0087608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E250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通知点见证</w:t>
            </w:r>
          </w:p>
        </w:tc>
        <w:tc>
          <w:tcPr>
            <w:tcW w:w="464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84401" w:rsidRPr="002E2502" w:rsidRDefault="00B84401" w:rsidP="008760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E250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                               分派</w:t>
            </w:r>
          </w:p>
        </w:tc>
      </w:tr>
      <w:tr w:rsidR="00B84401" w:rsidRPr="00BB64CB" w:rsidTr="00B84401">
        <w:trPr>
          <w:trHeight w:val="270"/>
          <w:jc w:val="center"/>
        </w:trPr>
        <w:tc>
          <w:tcPr>
            <w:tcW w:w="1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4401" w:rsidRPr="002E2502" w:rsidRDefault="00B84401" w:rsidP="008760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E250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ITP 编号</w:t>
            </w:r>
          </w:p>
        </w:tc>
        <w:tc>
          <w:tcPr>
            <w:tcW w:w="2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84401" w:rsidRPr="002E2502" w:rsidRDefault="00B84401" w:rsidP="008760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E250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工序1/工序名称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4401" w:rsidRPr="002E2502" w:rsidRDefault="00B84401" w:rsidP="008760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E250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见证时间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4401" w:rsidRPr="002E2502" w:rsidRDefault="00B84401" w:rsidP="008760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4401" w:rsidRPr="002E2502" w:rsidRDefault="00B84401" w:rsidP="008760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E250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见证地点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84401" w:rsidRPr="002E2502" w:rsidRDefault="00B84401" w:rsidP="00B844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84401" w:rsidRPr="002E2502" w:rsidRDefault="00B84401" w:rsidP="00B844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E2502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分派</w:t>
            </w:r>
          </w:p>
        </w:tc>
      </w:tr>
      <w:tr w:rsidR="00B84401" w:rsidRPr="00BB64CB" w:rsidTr="00876083">
        <w:trPr>
          <w:trHeight w:val="270"/>
          <w:jc w:val="center"/>
        </w:trPr>
        <w:tc>
          <w:tcPr>
            <w:tcW w:w="1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4401" w:rsidRPr="002E2502" w:rsidRDefault="00B84401" w:rsidP="008760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E250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ITP 编号</w:t>
            </w:r>
          </w:p>
        </w:tc>
        <w:tc>
          <w:tcPr>
            <w:tcW w:w="2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84401" w:rsidRPr="002E2502" w:rsidRDefault="00B84401" w:rsidP="008760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E250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工序2/工序名称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4401" w:rsidRPr="002E2502" w:rsidRDefault="00B84401" w:rsidP="008760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E250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见证时间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4401" w:rsidRPr="002E2502" w:rsidRDefault="00B84401" w:rsidP="008760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4401" w:rsidRPr="002E2502" w:rsidRDefault="00B84401" w:rsidP="008760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E250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见证地点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84401" w:rsidRPr="002E2502" w:rsidRDefault="00B84401" w:rsidP="00B844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4401" w:rsidRPr="002E2502" w:rsidRDefault="00B84401">
            <w:pPr>
              <w:rPr>
                <w:sz w:val="18"/>
                <w:szCs w:val="18"/>
              </w:rPr>
            </w:pPr>
            <w:r w:rsidRPr="002E2502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分派</w:t>
            </w:r>
          </w:p>
        </w:tc>
      </w:tr>
      <w:tr w:rsidR="00B84401" w:rsidRPr="00BB64CB" w:rsidTr="00876083">
        <w:trPr>
          <w:trHeight w:val="270"/>
          <w:jc w:val="center"/>
        </w:trPr>
        <w:tc>
          <w:tcPr>
            <w:tcW w:w="1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4401" w:rsidRPr="002E2502" w:rsidRDefault="00B84401" w:rsidP="008760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E250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ITP 编号</w:t>
            </w:r>
          </w:p>
        </w:tc>
        <w:tc>
          <w:tcPr>
            <w:tcW w:w="2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84401" w:rsidRPr="002E2502" w:rsidRDefault="00B84401" w:rsidP="008760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E250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工序3/工序名称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4401" w:rsidRPr="002E2502" w:rsidRDefault="00B84401" w:rsidP="008760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E250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见证时间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4401" w:rsidRPr="002E2502" w:rsidRDefault="00B84401" w:rsidP="008760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4401" w:rsidRPr="002E2502" w:rsidRDefault="00B84401" w:rsidP="008760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E250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见证地点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84401" w:rsidRPr="002E2502" w:rsidRDefault="00B84401" w:rsidP="00B844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4401" w:rsidRPr="002E2502" w:rsidRDefault="00B84401">
            <w:pPr>
              <w:rPr>
                <w:sz w:val="18"/>
                <w:szCs w:val="18"/>
              </w:rPr>
            </w:pPr>
            <w:r w:rsidRPr="002E2502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分派</w:t>
            </w:r>
          </w:p>
        </w:tc>
      </w:tr>
    </w:tbl>
    <w:p w:rsidR="00B84401" w:rsidRDefault="00B84401" w:rsidP="00F628BB">
      <w:pPr>
        <w:pStyle w:val="a3"/>
        <w:spacing w:line="360" w:lineRule="auto"/>
        <w:ind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在该表中</w:t>
      </w:r>
      <w:r w:rsidR="00C473BF">
        <w:rPr>
          <w:rFonts w:hint="eastAsia"/>
          <w:sz w:val="24"/>
          <w:szCs w:val="24"/>
        </w:rPr>
        <w:t>ITP</w:t>
      </w:r>
      <w:r w:rsidR="00C473BF">
        <w:rPr>
          <w:rFonts w:hint="eastAsia"/>
          <w:sz w:val="24"/>
          <w:szCs w:val="24"/>
        </w:rPr>
        <w:t>编号、工序名称、见证时间、见证地点应有筛选功能，有批量分派和单个分派见证按钮，</w:t>
      </w:r>
      <w:r>
        <w:rPr>
          <w:rFonts w:hint="eastAsia"/>
          <w:sz w:val="24"/>
          <w:szCs w:val="24"/>
        </w:rPr>
        <w:t>点击单个分派和批量分派后弹出以下表单：</w:t>
      </w:r>
    </w:p>
    <w:p w:rsidR="00B84401" w:rsidRDefault="00B84401" w:rsidP="00B84401">
      <w:pPr>
        <w:pStyle w:val="a3"/>
        <w:spacing w:line="360" w:lineRule="auto"/>
        <w:ind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分派</w:t>
      </w:r>
      <w:r w:rsidR="00470D00">
        <w:rPr>
          <w:rFonts w:hint="eastAsia"/>
          <w:sz w:val="24"/>
          <w:szCs w:val="24"/>
        </w:rPr>
        <w:t>样表</w:t>
      </w:r>
      <w:r>
        <w:rPr>
          <w:rFonts w:hint="eastAsia"/>
          <w:sz w:val="24"/>
          <w:szCs w:val="24"/>
        </w:rPr>
        <w:t>：</w:t>
      </w:r>
    </w:p>
    <w:tbl>
      <w:tblPr>
        <w:tblW w:w="3220" w:type="dxa"/>
        <w:jc w:val="center"/>
        <w:tblInd w:w="93" w:type="dxa"/>
        <w:tblLook w:val="04A0" w:firstRow="1" w:lastRow="0" w:firstColumn="1" w:lastColumn="0" w:noHBand="0" w:noVBand="1"/>
      </w:tblPr>
      <w:tblGrid>
        <w:gridCol w:w="1500"/>
        <w:gridCol w:w="860"/>
        <w:gridCol w:w="860"/>
      </w:tblGrid>
      <w:tr w:rsidR="00B84401" w:rsidRPr="001C2759" w:rsidTr="00876083">
        <w:trPr>
          <w:trHeight w:val="270"/>
          <w:jc w:val="center"/>
        </w:trPr>
        <w:tc>
          <w:tcPr>
            <w:tcW w:w="15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4401" w:rsidRPr="001C2759" w:rsidRDefault="00B84401" w:rsidP="0087608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70D00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green"/>
              </w:rPr>
              <w:t>QC1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4401" w:rsidRPr="001C2759" w:rsidRDefault="00B84401" w:rsidP="0087608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名字1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4401" w:rsidRPr="001C2759" w:rsidRDefault="00B84401" w:rsidP="0087608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27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选择键</w:t>
            </w:r>
          </w:p>
        </w:tc>
      </w:tr>
      <w:tr w:rsidR="00B84401" w:rsidRPr="001C2759" w:rsidTr="00876083">
        <w:trPr>
          <w:trHeight w:val="270"/>
          <w:jc w:val="center"/>
        </w:trPr>
        <w:tc>
          <w:tcPr>
            <w:tcW w:w="15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84401" w:rsidRPr="001C2759" w:rsidRDefault="00B84401" w:rsidP="0087608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4401" w:rsidRPr="001C2759" w:rsidRDefault="00B84401" w:rsidP="0087608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名字2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4401" w:rsidRPr="001C2759" w:rsidRDefault="00B84401" w:rsidP="0087608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27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选择键</w:t>
            </w:r>
          </w:p>
        </w:tc>
      </w:tr>
      <w:tr w:rsidR="00B84401" w:rsidRPr="001C2759" w:rsidTr="00B84401">
        <w:trPr>
          <w:trHeight w:val="270"/>
          <w:jc w:val="center"/>
        </w:trPr>
        <w:tc>
          <w:tcPr>
            <w:tcW w:w="15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4401" w:rsidRPr="001C2759" w:rsidRDefault="00B84401" w:rsidP="0087608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QC2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4401" w:rsidRPr="001C2759" w:rsidRDefault="00B84401" w:rsidP="0087608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名字1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84401" w:rsidRPr="001C2759" w:rsidRDefault="00B84401" w:rsidP="0087608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27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选择键</w:t>
            </w:r>
          </w:p>
        </w:tc>
      </w:tr>
      <w:tr w:rsidR="00B84401" w:rsidRPr="001C2759" w:rsidTr="00B84401">
        <w:trPr>
          <w:trHeight w:val="270"/>
          <w:jc w:val="center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4401" w:rsidRDefault="00B84401" w:rsidP="00932A1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4401" w:rsidRPr="001C2759" w:rsidRDefault="00B84401" w:rsidP="0087608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名字2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84401" w:rsidRPr="001C2759" w:rsidRDefault="00B84401" w:rsidP="0087608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27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选择键</w:t>
            </w:r>
          </w:p>
        </w:tc>
      </w:tr>
    </w:tbl>
    <w:p w:rsidR="008E7D92" w:rsidRDefault="008E7D92" w:rsidP="00B84401">
      <w:pPr>
        <w:pStyle w:val="a3"/>
        <w:spacing w:line="360" w:lineRule="auto"/>
        <w:ind w:firstLine="480"/>
        <w:jc w:val="left"/>
        <w:rPr>
          <w:sz w:val="24"/>
          <w:szCs w:val="24"/>
        </w:rPr>
      </w:pPr>
    </w:p>
    <w:p w:rsidR="00EE20CF" w:rsidRDefault="00735F43" w:rsidP="004840F5">
      <w:pPr>
        <w:pStyle w:val="a3"/>
        <w:numPr>
          <w:ilvl w:val="0"/>
          <w:numId w:val="17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我的见证</w:t>
      </w:r>
      <w:r w:rsidR="00087B8F">
        <w:rPr>
          <w:rFonts w:hint="eastAsia"/>
          <w:sz w:val="24"/>
          <w:szCs w:val="24"/>
        </w:rPr>
        <w:t>（</w:t>
      </w:r>
      <w:r w:rsidR="00087B8F">
        <w:rPr>
          <w:rFonts w:hint="eastAsia"/>
          <w:sz w:val="24"/>
          <w:szCs w:val="24"/>
        </w:rPr>
        <w:t>Web</w:t>
      </w:r>
      <w:r w:rsidR="00087B8F">
        <w:rPr>
          <w:rFonts w:hint="eastAsia"/>
          <w:sz w:val="24"/>
          <w:szCs w:val="24"/>
        </w:rPr>
        <w:t>端和</w:t>
      </w:r>
      <w:r w:rsidR="00087B8F">
        <w:rPr>
          <w:rFonts w:hint="eastAsia"/>
          <w:sz w:val="24"/>
          <w:szCs w:val="24"/>
        </w:rPr>
        <w:t>APP</w:t>
      </w:r>
      <w:r w:rsidR="00087B8F">
        <w:rPr>
          <w:rFonts w:hint="eastAsia"/>
          <w:sz w:val="24"/>
          <w:szCs w:val="24"/>
        </w:rPr>
        <w:t>端）</w:t>
      </w:r>
      <w:r w:rsidR="00D94BB5" w:rsidRPr="00D94BB5">
        <w:rPr>
          <w:rFonts w:hint="eastAsia"/>
          <w:sz w:val="24"/>
          <w:szCs w:val="24"/>
          <w:highlight w:val="green"/>
        </w:rPr>
        <w:t>（</w:t>
      </w:r>
      <w:r w:rsidR="000B5125">
        <w:rPr>
          <w:rFonts w:hint="eastAsia"/>
          <w:sz w:val="24"/>
          <w:szCs w:val="24"/>
          <w:highlight w:val="green"/>
        </w:rPr>
        <w:t>QC</w:t>
      </w:r>
      <w:r w:rsidR="00D94BB5" w:rsidRPr="00D94BB5">
        <w:rPr>
          <w:rFonts w:hint="eastAsia"/>
          <w:sz w:val="24"/>
          <w:szCs w:val="24"/>
          <w:highlight w:val="green"/>
        </w:rPr>
        <w:t>见证提醒功能）</w:t>
      </w:r>
    </w:p>
    <w:p w:rsidR="007B64BB" w:rsidRDefault="00735F43" w:rsidP="00266065">
      <w:pPr>
        <w:pStyle w:val="a3"/>
        <w:spacing w:line="360" w:lineRule="auto"/>
        <w:ind w:firstLineChars="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该模块的数据来源于</w:t>
      </w:r>
      <w:r w:rsidR="001D7100">
        <w:rPr>
          <w:rFonts w:hint="eastAsia"/>
          <w:sz w:val="24"/>
          <w:szCs w:val="24"/>
        </w:rPr>
        <w:t>见证分派模块</w:t>
      </w:r>
      <w:r>
        <w:rPr>
          <w:rFonts w:hint="eastAsia"/>
          <w:sz w:val="24"/>
          <w:szCs w:val="24"/>
        </w:rPr>
        <w:t>，</w:t>
      </w:r>
      <w:r w:rsidR="00B36D54">
        <w:rPr>
          <w:rFonts w:hint="eastAsia"/>
          <w:sz w:val="24"/>
          <w:szCs w:val="24"/>
        </w:rPr>
        <w:t>用于</w:t>
      </w:r>
      <w:r w:rsidR="00B36D54">
        <w:rPr>
          <w:rFonts w:hint="eastAsia"/>
          <w:sz w:val="24"/>
          <w:szCs w:val="24"/>
        </w:rPr>
        <w:t>QC</w:t>
      </w:r>
      <w:r w:rsidR="00B36D54">
        <w:rPr>
          <w:rFonts w:hint="eastAsia"/>
          <w:sz w:val="24"/>
          <w:szCs w:val="24"/>
        </w:rPr>
        <w:t>，</w:t>
      </w:r>
      <w:r w:rsidR="00560E0C">
        <w:rPr>
          <w:rFonts w:hint="eastAsia"/>
          <w:sz w:val="24"/>
          <w:szCs w:val="24"/>
        </w:rPr>
        <w:t>在该模块中，</w:t>
      </w:r>
      <w:r w:rsidR="00B36D54">
        <w:rPr>
          <w:sz w:val="24"/>
          <w:szCs w:val="24"/>
        </w:rPr>
        <w:t>在</w:t>
      </w:r>
      <w:r w:rsidR="009D1F13">
        <w:rPr>
          <w:sz w:val="24"/>
          <w:szCs w:val="24"/>
        </w:rPr>
        <w:t>我的见证</w:t>
      </w:r>
      <w:r w:rsidR="00B36D54">
        <w:rPr>
          <w:sz w:val="24"/>
          <w:szCs w:val="24"/>
        </w:rPr>
        <w:t>模块中应有见证结果的选项：见证合格和见证不合格，</w:t>
      </w:r>
      <w:r w:rsidR="008340FF">
        <w:rPr>
          <w:sz w:val="24"/>
          <w:szCs w:val="24"/>
        </w:rPr>
        <w:t>所有</w:t>
      </w:r>
      <w:r w:rsidR="00B36D54">
        <w:rPr>
          <w:rFonts w:hint="eastAsia"/>
          <w:sz w:val="24"/>
          <w:szCs w:val="24"/>
        </w:rPr>
        <w:t>QC</w:t>
      </w:r>
      <w:r w:rsidR="00B36D54">
        <w:rPr>
          <w:rFonts w:hint="eastAsia"/>
          <w:sz w:val="24"/>
          <w:szCs w:val="24"/>
        </w:rPr>
        <w:t>选择见证合格后，</w:t>
      </w:r>
      <w:r w:rsidR="009D1F13">
        <w:rPr>
          <w:rFonts w:hint="eastAsia"/>
          <w:sz w:val="24"/>
          <w:szCs w:val="24"/>
        </w:rPr>
        <w:t>整条数据（含</w:t>
      </w:r>
      <w:r w:rsidR="00B36D54">
        <w:rPr>
          <w:rFonts w:hint="eastAsia"/>
          <w:sz w:val="24"/>
          <w:szCs w:val="24"/>
        </w:rPr>
        <w:t>见证结果</w:t>
      </w:r>
      <w:r w:rsidR="009D1F13">
        <w:rPr>
          <w:rFonts w:hint="eastAsia"/>
          <w:sz w:val="24"/>
          <w:szCs w:val="24"/>
        </w:rPr>
        <w:t>）</w:t>
      </w:r>
      <w:r w:rsidR="005F3716">
        <w:rPr>
          <w:rFonts w:hint="eastAsia"/>
          <w:sz w:val="24"/>
          <w:szCs w:val="24"/>
        </w:rPr>
        <w:t>流转至</w:t>
      </w:r>
      <w:r w:rsidR="008937C2">
        <w:rPr>
          <w:rFonts w:hint="eastAsia"/>
          <w:sz w:val="24"/>
          <w:szCs w:val="24"/>
        </w:rPr>
        <w:t>已</w:t>
      </w:r>
      <w:r w:rsidR="00715530">
        <w:rPr>
          <w:rFonts w:hint="eastAsia"/>
          <w:sz w:val="24"/>
          <w:szCs w:val="24"/>
        </w:rPr>
        <w:t>发起的见证模块</w:t>
      </w:r>
      <w:r w:rsidR="005F3716">
        <w:rPr>
          <w:rFonts w:hint="eastAsia"/>
          <w:sz w:val="24"/>
          <w:szCs w:val="24"/>
        </w:rPr>
        <w:t>里。同时在我的任务里工序的状态显示完成。如果</w:t>
      </w:r>
      <w:r w:rsidR="005F3716">
        <w:rPr>
          <w:rFonts w:hint="eastAsia"/>
          <w:sz w:val="24"/>
          <w:szCs w:val="24"/>
        </w:rPr>
        <w:t>QC</w:t>
      </w:r>
      <w:r w:rsidR="005F3716">
        <w:rPr>
          <w:rFonts w:hint="eastAsia"/>
          <w:sz w:val="24"/>
          <w:szCs w:val="24"/>
        </w:rPr>
        <w:t>选择不合格，</w:t>
      </w:r>
      <w:r w:rsidR="00A17B0F">
        <w:rPr>
          <w:rFonts w:hint="eastAsia"/>
          <w:sz w:val="24"/>
          <w:szCs w:val="24"/>
        </w:rPr>
        <w:t>QC</w:t>
      </w:r>
      <w:r w:rsidR="00A17B0F">
        <w:rPr>
          <w:rFonts w:hint="eastAsia"/>
          <w:sz w:val="24"/>
          <w:szCs w:val="24"/>
        </w:rPr>
        <w:t>应编制不合格的原因，</w:t>
      </w:r>
      <w:r w:rsidR="005F3716">
        <w:rPr>
          <w:rFonts w:hint="eastAsia"/>
          <w:sz w:val="24"/>
          <w:szCs w:val="24"/>
        </w:rPr>
        <w:t>该条数据</w:t>
      </w:r>
      <w:r w:rsidR="00A17B0F">
        <w:rPr>
          <w:rFonts w:hint="eastAsia"/>
          <w:sz w:val="24"/>
          <w:szCs w:val="24"/>
        </w:rPr>
        <w:t>（含不合格的原因）</w:t>
      </w:r>
      <w:r w:rsidR="005F3716">
        <w:rPr>
          <w:rFonts w:hint="eastAsia"/>
          <w:sz w:val="24"/>
          <w:szCs w:val="24"/>
        </w:rPr>
        <w:t>流转与见证合格流转相同。</w:t>
      </w:r>
      <w:r w:rsidR="009D1F13">
        <w:rPr>
          <w:rFonts w:hint="eastAsia"/>
          <w:sz w:val="24"/>
          <w:szCs w:val="24"/>
          <w:highlight w:val="yellow"/>
        </w:rPr>
        <w:t>我的</w:t>
      </w:r>
      <w:r w:rsidR="00266065">
        <w:rPr>
          <w:rFonts w:hint="eastAsia"/>
          <w:sz w:val="24"/>
          <w:szCs w:val="24"/>
          <w:highlight w:val="yellow"/>
        </w:rPr>
        <w:t>见证</w:t>
      </w:r>
      <w:r w:rsidR="00B5120E" w:rsidRPr="00B5120E">
        <w:rPr>
          <w:rFonts w:hint="eastAsia"/>
          <w:sz w:val="24"/>
          <w:szCs w:val="24"/>
          <w:highlight w:val="yellow"/>
        </w:rPr>
        <w:t>模块样表</w:t>
      </w:r>
      <w:r w:rsidR="008F08EF">
        <w:rPr>
          <w:rFonts w:hint="eastAsia"/>
          <w:sz w:val="24"/>
          <w:szCs w:val="24"/>
          <w:highlight w:val="yellow"/>
        </w:rPr>
        <w:t>：</w:t>
      </w:r>
    </w:p>
    <w:tbl>
      <w:tblPr>
        <w:tblW w:w="8946" w:type="dxa"/>
        <w:tblInd w:w="93" w:type="dxa"/>
        <w:tblCellMar>
          <w:left w:w="57" w:type="dxa"/>
          <w:right w:w="57" w:type="dxa"/>
        </w:tblCellMar>
        <w:tblLook w:val="04A0" w:firstRow="1" w:lastRow="0" w:firstColumn="1" w:lastColumn="0" w:noHBand="0" w:noVBand="1"/>
        <w:tblPrChange w:id="0" w:author="NTKO" w:date="2017-04-01T18:43:00Z">
          <w:tblPr>
            <w:tblW w:w="8946" w:type="dxa"/>
            <w:tblInd w:w="93" w:type="dxa"/>
            <w:tblLook w:val="04A0" w:firstRow="1" w:lastRow="0" w:firstColumn="1" w:lastColumn="0" w:noHBand="0" w:noVBand="1"/>
          </w:tblPr>
        </w:tblPrChange>
      </w:tblPr>
      <w:tblGrid>
        <w:gridCol w:w="396"/>
        <w:gridCol w:w="396"/>
        <w:gridCol w:w="486"/>
        <w:gridCol w:w="412"/>
        <w:gridCol w:w="396"/>
        <w:gridCol w:w="414"/>
        <w:gridCol w:w="396"/>
        <w:gridCol w:w="576"/>
        <w:gridCol w:w="576"/>
        <w:gridCol w:w="591"/>
        <w:gridCol w:w="400"/>
        <w:gridCol w:w="426"/>
        <w:gridCol w:w="501"/>
        <w:gridCol w:w="579"/>
        <w:gridCol w:w="983"/>
        <w:gridCol w:w="425"/>
        <w:gridCol w:w="567"/>
        <w:gridCol w:w="426"/>
        <w:tblGridChange w:id="1">
          <w:tblGrid>
            <w:gridCol w:w="144"/>
            <w:gridCol w:w="252"/>
            <w:gridCol w:w="144"/>
            <w:gridCol w:w="252"/>
            <w:gridCol w:w="144"/>
            <w:gridCol w:w="342"/>
            <w:gridCol w:w="144"/>
            <w:gridCol w:w="268"/>
            <w:gridCol w:w="144"/>
            <w:gridCol w:w="252"/>
            <w:gridCol w:w="144"/>
            <w:gridCol w:w="270"/>
            <w:gridCol w:w="144"/>
            <w:gridCol w:w="252"/>
            <w:gridCol w:w="144"/>
            <w:gridCol w:w="432"/>
            <w:gridCol w:w="144"/>
            <w:gridCol w:w="432"/>
            <w:gridCol w:w="144"/>
            <w:gridCol w:w="447"/>
            <w:gridCol w:w="144"/>
            <w:gridCol w:w="256"/>
            <w:gridCol w:w="144"/>
            <w:gridCol w:w="282"/>
            <w:gridCol w:w="144"/>
            <w:gridCol w:w="357"/>
            <w:gridCol w:w="144"/>
            <w:gridCol w:w="435"/>
            <w:gridCol w:w="144"/>
            <w:gridCol w:w="983"/>
            <w:gridCol w:w="281"/>
            <w:gridCol w:w="144"/>
            <w:gridCol w:w="423"/>
            <w:gridCol w:w="144"/>
            <w:gridCol w:w="282"/>
            <w:gridCol w:w="144"/>
          </w:tblGrid>
        </w:tblGridChange>
      </w:tblGrid>
      <w:tr w:rsidR="00490E32" w:rsidRPr="007B64BB" w:rsidTr="00490E32">
        <w:trPr>
          <w:trHeight w:val="267"/>
          <w:trPrChange w:id="2" w:author="NTKO" w:date="2017-04-01T18:43:00Z">
            <w:trPr>
              <w:gridAfter w:val="0"/>
              <w:trHeight w:val="267"/>
            </w:trPr>
          </w:trPrChange>
        </w:trPr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3" w:author="NTKO" w:date="2017-04-01T18:43:00Z">
              <w:tcPr>
                <w:tcW w:w="396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6865D5" w:rsidRPr="002E2502" w:rsidRDefault="006865D5" w:rsidP="006865D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E250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4" w:author="NTKO" w:date="2017-04-01T18:43:00Z">
              <w:tcPr>
                <w:tcW w:w="396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6865D5" w:rsidRPr="002E2502" w:rsidRDefault="00D1637E" w:rsidP="006865D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作业条目编号</w:t>
            </w:r>
          </w:p>
        </w:tc>
        <w:tc>
          <w:tcPr>
            <w:tcW w:w="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5" w:author="NTKO" w:date="2017-04-01T18:43:00Z">
              <w:tcPr>
                <w:tcW w:w="486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6865D5" w:rsidRPr="002E2502" w:rsidRDefault="006865D5" w:rsidP="006865D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E250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ITP编号</w:t>
            </w:r>
          </w:p>
        </w:tc>
        <w:tc>
          <w:tcPr>
            <w:tcW w:w="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6" w:author="NTKO" w:date="2017-04-01T18:43:00Z">
              <w:tcPr>
                <w:tcW w:w="412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6865D5" w:rsidRPr="002E2502" w:rsidRDefault="006865D5" w:rsidP="006865D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E250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工序编号</w:t>
            </w: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7" w:author="NTKO" w:date="2017-04-01T18:43:00Z">
              <w:tcPr>
                <w:tcW w:w="396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6865D5" w:rsidRPr="002E2502" w:rsidRDefault="006865D5" w:rsidP="006865D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E250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工序名称</w:t>
            </w:r>
          </w:p>
        </w:tc>
        <w:tc>
          <w:tcPr>
            <w:tcW w:w="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tcPrChange w:id="8" w:author="NTKO" w:date="2017-04-01T18:43:00Z">
              <w:tcPr>
                <w:tcW w:w="414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6865D5" w:rsidRPr="002E2502" w:rsidRDefault="006865D5" w:rsidP="006865D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E250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申请见证时间</w:t>
            </w: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9" w:author="NTKO" w:date="2017-04-01T18:43:00Z">
              <w:tcPr>
                <w:tcW w:w="396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6865D5" w:rsidRPr="002E2502" w:rsidRDefault="006865D5" w:rsidP="006865D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见证点类型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10" w:author="NTKO" w:date="2017-04-01T18:43:00Z">
              <w:tcPr>
                <w:tcW w:w="576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6865D5" w:rsidRPr="002E2502" w:rsidRDefault="006865D5" w:rsidP="006865D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CZEC QC选点类型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11" w:author="NTKO" w:date="2017-04-01T18:43:00Z">
              <w:tcPr>
                <w:tcW w:w="576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6865D5" w:rsidRPr="002E2502" w:rsidRDefault="006865D5" w:rsidP="006865D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CZEC QA选点类型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12" w:author="NTKO" w:date="2017-04-01T18:43:00Z">
              <w:tcPr>
                <w:tcW w:w="59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6865D5" w:rsidRPr="002E2502" w:rsidRDefault="006865D5" w:rsidP="006865D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PAEC选点类型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13" w:author="NTKO" w:date="2017-04-01T18:43:00Z">
              <w:tcPr>
                <w:tcW w:w="400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6865D5" w:rsidRPr="002E2502" w:rsidRDefault="006865D5" w:rsidP="006865D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E250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见证时间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4" w:author="NTKO" w:date="2017-04-01T18:43:00Z">
              <w:tcPr>
                <w:tcW w:w="426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6865D5" w:rsidRPr="002E2502" w:rsidRDefault="006865D5" w:rsidP="006865D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E250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见证地点</w:t>
            </w:r>
          </w:p>
        </w:tc>
        <w:tc>
          <w:tcPr>
            <w:tcW w:w="5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tcPrChange w:id="15" w:author="NTKO" w:date="2017-04-01T18:43:00Z">
              <w:tcPr>
                <w:tcW w:w="501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6865D5" w:rsidRPr="002E2502" w:rsidRDefault="006865D5" w:rsidP="006865D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简要描述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16" w:author="NTKO" w:date="2017-04-01T18:43:00Z">
              <w:tcPr>
                <w:tcW w:w="579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6865D5" w:rsidRPr="002E2502" w:rsidRDefault="006865D5" w:rsidP="006865D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E2502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材料量见证</w:t>
            </w:r>
          </w:p>
        </w:tc>
        <w:tc>
          <w:tcPr>
            <w:tcW w:w="14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7" w:author="NTKO" w:date="2017-04-01T18:43:00Z">
              <w:tcPr>
                <w:tcW w:w="1408" w:type="dxa"/>
                <w:gridSpan w:val="3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6865D5" w:rsidRPr="002E2502" w:rsidRDefault="006865D5" w:rsidP="006865D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E250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工序见证结果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tcPrChange w:id="18" w:author="NTKO" w:date="2017-04-01T18:43:00Z">
              <w:tcPr>
                <w:tcW w:w="567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6865D5" w:rsidRPr="002E2502" w:rsidRDefault="006865D5" w:rsidP="006865D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E250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未通过原因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tcPrChange w:id="19" w:author="NTKO" w:date="2017-04-01T18:43:00Z">
              <w:tcPr>
                <w:tcW w:w="426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6865D5" w:rsidRPr="002E2502" w:rsidRDefault="006865D5" w:rsidP="006865D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E250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原因分类</w:t>
            </w:r>
          </w:p>
        </w:tc>
      </w:tr>
      <w:tr w:rsidR="00490E32" w:rsidRPr="007B64BB" w:rsidTr="00490E32">
        <w:trPr>
          <w:trHeight w:val="201"/>
        </w:trPr>
        <w:tc>
          <w:tcPr>
            <w:tcW w:w="39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42B9" w:rsidRPr="002E2502" w:rsidRDefault="007642B9" w:rsidP="006865D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42B9" w:rsidRPr="002E2502" w:rsidRDefault="007642B9" w:rsidP="006865D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86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42B9" w:rsidRPr="002E2502" w:rsidRDefault="007642B9" w:rsidP="006865D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12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42B9" w:rsidRPr="002E2502" w:rsidRDefault="007642B9" w:rsidP="006865D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42B9" w:rsidRPr="002E2502" w:rsidRDefault="007642B9" w:rsidP="006865D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14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7642B9" w:rsidRPr="002E2502" w:rsidRDefault="007642B9" w:rsidP="006865D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7642B9" w:rsidRPr="002E2502" w:rsidRDefault="007642B9" w:rsidP="006865D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7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7642B9" w:rsidRPr="002E2502" w:rsidRDefault="007642B9" w:rsidP="006865D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用于QC2</w:t>
            </w:r>
          </w:p>
        </w:tc>
        <w:tc>
          <w:tcPr>
            <w:tcW w:w="57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7642B9" w:rsidRPr="002E2502" w:rsidRDefault="007642B9" w:rsidP="006865D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用于QC2</w:t>
            </w:r>
          </w:p>
        </w:tc>
        <w:tc>
          <w:tcPr>
            <w:tcW w:w="591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7642B9" w:rsidRPr="002E2502" w:rsidRDefault="007642B9" w:rsidP="006865D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用于QC2</w:t>
            </w:r>
          </w:p>
        </w:tc>
        <w:tc>
          <w:tcPr>
            <w:tcW w:w="40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7642B9" w:rsidRPr="002E2502" w:rsidRDefault="007642B9" w:rsidP="006865D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42B9" w:rsidRPr="002E2502" w:rsidRDefault="007642B9" w:rsidP="006865D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01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7642B9" w:rsidRPr="002E2502" w:rsidRDefault="007642B9" w:rsidP="006865D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7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42B9" w:rsidRPr="002E2502" w:rsidRDefault="007642B9" w:rsidP="006865D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E2502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进入按钮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42B9" w:rsidRPr="002E2502" w:rsidRDefault="009A685A" w:rsidP="006865D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QC1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42B9" w:rsidRPr="002E2502" w:rsidRDefault="00490E32" w:rsidP="006865D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ins w:id="20" w:author="NTKO" w:date="2017-04-01T18:42:00Z">
              <w:r>
                <w:rPr>
                  <w:rFonts w:ascii="宋体" w:eastAsia="宋体" w:hAnsi="宋体" w:cs="宋体"/>
                  <w:color w:val="000000"/>
                  <w:kern w:val="0"/>
                  <w:sz w:val="18"/>
                  <w:szCs w:val="18"/>
                </w:rPr>
                <w:t>选</w:t>
              </w:r>
            </w:ins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642B9" w:rsidRPr="002E2502" w:rsidRDefault="00490E32" w:rsidP="006865D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ins w:id="21" w:author="NTKO" w:date="2017-04-01T18:42:00Z">
              <w:r>
                <w:rPr>
                  <w:rFonts w:ascii="宋体" w:eastAsia="宋体" w:hAnsi="宋体" w:cs="宋体"/>
                  <w:color w:val="000000"/>
                  <w:kern w:val="0"/>
                  <w:sz w:val="18"/>
                  <w:szCs w:val="18"/>
                </w:rPr>
                <w:t>手填</w:t>
              </w:r>
            </w:ins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642B9" w:rsidRPr="002E2502" w:rsidRDefault="007642B9" w:rsidP="006865D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90E32" w:rsidRPr="007B64BB" w:rsidTr="00490E32">
        <w:trPr>
          <w:trHeight w:val="181"/>
        </w:trPr>
        <w:tc>
          <w:tcPr>
            <w:tcW w:w="39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0E32" w:rsidRPr="002E2502" w:rsidRDefault="00490E32" w:rsidP="006865D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0E32" w:rsidRPr="002E2502" w:rsidRDefault="00490E32" w:rsidP="006865D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86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0E32" w:rsidRPr="002E2502" w:rsidRDefault="00490E32" w:rsidP="006865D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12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0E32" w:rsidRPr="002E2502" w:rsidRDefault="00490E32" w:rsidP="006865D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0E32" w:rsidRPr="002E2502" w:rsidRDefault="00490E32" w:rsidP="006865D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14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490E32" w:rsidRPr="002E2502" w:rsidRDefault="00490E32" w:rsidP="006865D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90E32" w:rsidRPr="002E2502" w:rsidRDefault="00490E32" w:rsidP="006865D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90E32" w:rsidRDefault="00490E32" w:rsidP="006865D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90E32" w:rsidRDefault="00490E32" w:rsidP="006865D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90E32" w:rsidRDefault="00490E32" w:rsidP="006865D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90E32" w:rsidRPr="002E2502" w:rsidRDefault="00490E32" w:rsidP="006865D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0E32" w:rsidRPr="002E2502" w:rsidRDefault="00490E32" w:rsidP="006865D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01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490E32" w:rsidRPr="002E2502" w:rsidRDefault="00490E32" w:rsidP="006865D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7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0E32" w:rsidRPr="002E2502" w:rsidRDefault="00490E32" w:rsidP="006865D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0E32" w:rsidRPr="002E2502" w:rsidRDefault="00490E32" w:rsidP="006865D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QC2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0E32" w:rsidRPr="002E2502" w:rsidRDefault="00490E32" w:rsidP="006865D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ins w:id="22" w:author="NTKO" w:date="2017-04-01T18:42:00Z">
              <w:r w:rsidRPr="00601E67">
                <w:rPr>
                  <w:rFonts w:ascii="宋体" w:eastAsia="宋体" w:hAnsi="宋体" w:cs="宋体"/>
                  <w:color w:val="000000"/>
                  <w:kern w:val="0"/>
                  <w:sz w:val="18"/>
                  <w:szCs w:val="18"/>
                </w:rPr>
                <w:t>选</w:t>
              </w:r>
            </w:ins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90E32" w:rsidRPr="002E2502" w:rsidRDefault="00490E32" w:rsidP="006865D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ins w:id="23" w:author="NTKO" w:date="2017-04-01T18:43:00Z">
              <w:r w:rsidRPr="00D26A26">
                <w:rPr>
                  <w:rFonts w:ascii="宋体" w:eastAsia="宋体" w:hAnsi="宋体" w:cs="宋体"/>
                  <w:color w:val="000000"/>
                  <w:kern w:val="0"/>
                  <w:sz w:val="18"/>
                  <w:szCs w:val="18"/>
                </w:rPr>
                <w:t>手填</w:t>
              </w:r>
            </w:ins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90E32" w:rsidRPr="002E2502" w:rsidRDefault="00490E32" w:rsidP="006865D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90E32" w:rsidRPr="007B64BB" w:rsidTr="00490E32">
        <w:trPr>
          <w:trHeight w:val="145"/>
        </w:trPr>
        <w:tc>
          <w:tcPr>
            <w:tcW w:w="39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0E32" w:rsidRPr="002E2502" w:rsidRDefault="00490E32" w:rsidP="006865D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0E32" w:rsidRPr="002E2502" w:rsidRDefault="00490E32" w:rsidP="006865D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86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0E32" w:rsidRPr="002E2502" w:rsidRDefault="00490E32" w:rsidP="006865D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12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0E32" w:rsidRPr="002E2502" w:rsidRDefault="00490E32" w:rsidP="006865D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0E32" w:rsidRPr="002E2502" w:rsidRDefault="00490E32" w:rsidP="006865D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14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490E32" w:rsidRPr="002E2502" w:rsidRDefault="00490E32" w:rsidP="006865D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90E32" w:rsidRPr="002E2502" w:rsidRDefault="00490E32" w:rsidP="006865D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90E32" w:rsidRDefault="00490E32" w:rsidP="006865D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90E32" w:rsidRDefault="00490E32" w:rsidP="006865D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90E32" w:rsidRDefault="00490E32" w:rsidP="006865D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90E32" w:rsidRPr="002E2502" w:rsidRDefault="00490E32" w:rsidP="006865D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0E32" w:rsidRPr="002E2502" w:rsidRDefault="00490E32" w:rsidP="006865D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01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490E32" w:rsidRPr="002E2502" w:rsidRDefault="00490E32" w:rsidP="006865D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7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0E32" w:rsidRPr="002E2502" w:rsidRDefault="00490E32" w:rsidP="006865D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0E32" w:rsidRPr="002E2502" w:rsidRDefault="00490E32" w:rsidP="006865D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CZEC QC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0E32" w:rsidRPr="002E2502" w:rsidRDefault="00490E32" w:rsidP="006865D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ins w:id="24" w:author="NTKO" w:date="2017-04-01T18:42:00Z">
              <w:r w:rsidRPr="00601E67">
                <w:rPr>
                  <w:rFonts w:ascii="宋体" w:eastAsia="宋体" w:hAnsi="宋体" w:cs="宋体"/>
                  <w:color w:val="000000"/>
                  <w:kern w:val="0"/>
                  <w:sz w:val="18"/>
                  <w:szCs w:val="18"/>
                </w:rPr>
                <w:t>选</w:t>
              </w:r>
            </w:ins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90E32" w:rsidRPr="002E2502" w:rsidRDefault="00490E32" w:rsidP="006865D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ins w:id="25" w:author="NTKO" w:date="2017-04-01T18:43:00Z">
              <w:r w:rsidRPr="00D26A26">
                <w:rPr>
                  <w:rFonts w:ascii="宋体" w:eastAsia="宋体" w:hAnsi="宋体" w:cs="宋体"/>
                  <w:color w:val="000000"/>
                  <w:kern w:val="0"/>
                  <w:sz w:val="18"/>
                  <w:szCs w:val="18"/>
                </w:rPr>
                <w:t>手填</w:t>
              </w:r>
            </w:ins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90E32" w:rsidRPr="002E2502" w:rsidRDefault="00490E32" w:rsidP="006865D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90E32" w:rsidRPr="007B64BB" w:rsidTr="00490E32">
        <w:trPr>
          <w:trHeight w:val="133"/>
        </w:trPr>
        <w:tc>
          <w:tcPr>
            <w:tcW w:w="39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0E32" w:rsidRPr="002E2502" w:rsidRDefault="00490E32" w:rsidP="006865D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0E32" w:rsidRPr="002E2502" w:rsidRDefault="00490E32" w:rsidP="006865D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86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0E32" w:rsidRPr="002E2502" w:rsidRDefault="00490E32" w:rsidP="006865D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12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0E32" w:rsidRPr="002E2502" w:rsidRDefault="00490E32" w:rsidP="006865D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0E32" w:rsidRPr="002E2502" w:rsidRDefault="00490E32" w:rsidP="006865D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14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490E32" w:rsidRPr="002E2502" w:rsidRDefault="00490E32" w:rsidP="006865D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90E32" w:rsidRPr="002E2502" w:rsidRDefault="00490E32" w:rsidP="006865D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90E32" w:rsidRDefault="00490E32" w:rsidP="006865D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90E32" w:rsidRDefault="00490E32" w:rsidP="006865D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90E32" w:rsidRDefault="00490E32" w:rsidP="006865D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90E32" w:rsidRPr="002E2502" w:rsidRDefault="00490E32" w:rsidP="006865D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0E32" w:rsidRPr="002E2502" w:rsidRDefault="00490E32" w:rsidP="006865D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01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490E32" w:rsidRPr="002E2502" w:rsidRDefault="00490E32" w:rsidP="006865D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7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0E32" w:rsidRPr="002E2502" w:rsidRDefault="00490E32" w:rsidP="006865D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0E32" w:rsidRPr="002E2502" w:rsidRDefault="00490E32" w:rsidP="006865D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CZEC QA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0E32" w:rsidRPr="002E2502" w:rsidRDefault="00490E32" w:rsidP="006865D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ins w:id="26" w:author="NTKO" w:date="2017-04-01T18:42:00Z">
              <w:r w:rsidRPr="00601E67">
                <w:rPr>
                  <w:rFonts w:ascii="宋体" w:eastAsia="宋体" w:hAnsi="宋体" w:cs="宋体"/>
                  <w:color w:val="000000"/>
                  <w:kern w:val="0"/>
                  <w:sz w:val="18"/>
                  <w:szCs w:val="18"/>
                </w:rPr>
                <w:t>选</w:t>
              </w:r>
            </w:ins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90E32" w:rsidRPr="002E2502" w:rsidRDefault="00490E32" w:rsidP="006865D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ins w:id="27" w:author="NTKO" w:date="2017-04-01T18:43:00Z">
              <w:r w:rsidRPr="00D26A26">
                <w:rPr>
                  <w:rFonts w:ascii="宋体" w:eastAsia="宋体" w:hAnsi="宋体" w:cs="宋体"/>
                  <w:color w:val="000000"/>
                  <w:kern w:val="0"/>
                  <w:sz w:val="18"/>
                  <w:szCs w:val="18"/>
                </w:rPr>
                <w:t>手填</w:t>
              </w:r>
            </w:ins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90E32" w:rsidRPr="002E2502" w:rsidRDefault="00490E32" w:rsidP="006865D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90E32" w:rsidRPr="007B64BB" w:rsidTr="00490E32">
        <w:trPr>
          <w:trHeight w:val="169"/>
        </w:trPr>
        <w:tc>
          <w:tcPr>
            <w:tcW w:w="3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0E32" w:rsidRPr="002E2502" w:rsidRDefault="00490E32" w:rsidP="006865D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0E32" w:rsidRPr="002E2502" w:rsidRDefault="00490E32" w:rsidP="006865D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8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0E32" w:rsidRPr="002E2502" w:rsidRDefault="00490E32" w:rsidP="006865D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1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0E32" w:rsidRPr="002E2502" w:rsidRDefault="00490E32" w:rsidP="006865D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0E32" w:rsidRPr="002E2502" w:rsidRDefault="00490E32" w:rsidP="006865D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1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90E32" w:rsidRPr="002E2502" w:rsidRDefault="00490E32" w:rsidP="006865D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E32" w:rsidRPr="002E2502" w:rsidRDefault="00490E32" w:rsidP="006865D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E32" w:rsidRDefault="00490E32" w:rsidP="006865D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E32" w:rsidRDefault="00490E32" w:rsidP="006865D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9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E32" w:rsidRDefault="00490E32" w:rsidP="006865D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E32" w:rsidRPr="002E2502" w:rsidRDefault="00490E32" w:rsidP="006865D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0E32" w:rsidRPr="002E2502" w:rsidRDefault="00490E32" w:rsidP="006865D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0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90E32" w:rsidRPr="002E2502" w:rsidRDefault="00490E32" w:rsidP="006865D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7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0E32" w:rsidRPr="002E2502" w:rsidRDefault="00490E32" w:rsidP="006865D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0E32" w:rsidRPr="002E2502" w:rsidRDefault="00490E32" w:rsidP="006865D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PAEC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0E32" w:rsidRPr="002E2502" w:rsidRDefault="00490E32" w:rsidP="006865D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ins w:id="28" w:author="NTKO" w:date="2017-04-01T18:42:00Z">
              <w:r w:rsidRPr="00601E67">
                <w:rPr>
                  <w:rFonts w:ascii="宋体" w:eastAsia="宋体" w:hAnsi="宋体" w:cs="宋体"/>
                  <w:color w:val="000000"/>
                  <w:kern w:val="0"/>
                  <w:sz w:val="18"/>
                  <w:szCs w:val="18"/>
                </w:rPr>
                <w:t>选</w:t>
              </w:r>
            </w:ins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90E32" w:rsidRPr="002E2502" w:rsidRDefault="00490E32" w:rsidP="006865D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ins w:id="29" w:author="NTKO" w:date="2017-04-01T18:43:00Z">
              <w:r w:rsidRPr="00D26A26">
                <w:rPr>
                  <w:rFonts w:ascii="宋体" w:eastAsia="宋体" w:hAnsi="宋体" w:cs="宋体"/>
                  <w:color w:val="000000"/>
                  <w:kern w:val="0"/>
                  <w:sz w:val="18"/>
                  <w:szCs w:val="18"/>
                </w:rPr>
                <w:t>手填</w:t>
              </w:r>
            </w:ins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90E32" w:rsidRPr="002E2502" w:rsidRDefault="00490E32" w:rsidP="006865D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:rsidR="005959F5" w:rsidRDefault="003F1FD1" w:rsidP="003F1FD1">
      <w:pPr>
        <w:pStyle w:val="a3"/>
        <w:spacing w:line="360" w:lineRule="auto"/>
        <w:ind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</w:t>
      </w:r>
    </w:p>
    <w:p w:rsidR="003F1FD1" w:rsidRDefault="003F1FD1" w:rsidP="003F1FD1">
      <w:pPr>
        <w:pStyle w:val="a3"/>
        <w:spacing w:line="360" w:lineRule="auto"/>
        <w:ind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点击进入按钮后，弹出材料量见证界面：</w:t>
      </w:r>
      <w:r w:rsidR="006F0C2F">
        <w:rPr>
          <w:sz w:val="24"/>
          <w:szCs w:val="24"/>
        </w:rPr>
        <w:t xml:space="preserve"> </w:t>
      </w:r>
    </w:p>
    <w:tbl>
      <w:tblPr>
        <w:tblW w:w="7034" w:type="dxa"/>
        <w:jc w:val="center"/>
        <w:tblInd w:w="93" w:type="dxa"/>
        <w:tblLayout w:type="fixed"/>
        <w:tblLook w:val="04A0" w:firstRow="1" w:lastRow="0" w:firstColumn="1" w:lastColumn="0" w:noHBand="0" w:noVBand="1"/>
      </w:tblPr>
      <w:tblGrid>
        <w:gridCol w:w="1004"/>
        <w:gridCol w:w="1005"/>
        <w:gridCol w:w="1005"/>
        <w:gridCol w:w="1005"/>
        <w:gridCol w:w="1005"/>
        <w:gridCol w:w="1005"/>
        <w:gridCol w:w="1005"/>
      </w:tblGrid>
      <w:tr w:rsidR="006F0C2F" w:rsidRPr="00B47D95" w:rsidTr="004840F5">
        <w:trPr>
          <w:trHeight w:val="270"/>
          <w:jc w:val="center"/>
        </w:trPr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0C2F" w:rsidRPr="006F0C2F" w:rsidRDefault="006F0C2F" w:rsidP="002E2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0C2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物项名称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0C2F" w:rsidRPr="006F0C2F" w:rsidRDefault="006F0C2F" w:rsidP="002E2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0C2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物项编码</w:t>
            </w:r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0C2F" w:rsidRPr="006F0C2F" w:rsidRDefault="006F0C2F" w:rsidP="002E2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0C2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规格型号</w:t>
            </w:r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0C2F" w:rsidRPr="006F0C2F" w:rsidRDefault="006F0C2F" w:rsidP="002E2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0C2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计划用量</w:t>
            </w:r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0C2F" w:rsidRPr="006F0C2F" w:rsidRDefault="006F0C2F" w:rsidP="006F0C2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0C2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QC1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填写</w:t>
            </w:r>
            <w:r w:rsidR="000C2BD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实际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量</w:t>
            </w:r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0C2F" w:rsidRPr="006F0C2F" w:rsidRDefault="006F0C2F" w:rsidP="002E2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0C2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单位</w:t>
            </w:r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0C2F" w:rsidRPr="006F0C2F" w:rsidRDefault="006F0C2F" w:rsidP="002E2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0C2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操作</w:t>
            </w:r>
          </w:p>
        </w:tc>
      </w:tr>
      <w:tr w:rsidR="006F0C2F" w:rsidRPr="00B47D95" w:rsidTr="004840F5">
        <w:trPr>
          <w:trHeight w:val="270"/>
          <w:jc w:val="center"/>
        </w:trPr>
        <w:tc>
          <w:tcPr>
            <w:tcW w:w="10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0C2F" w:rsidRPr="006F0C2F" w:rsidRDefault="006F0C2F" w:rsidP="002E2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0C2F" w:rsidRPr="006F0C2F" w:rsidRDefault="006F0C2F" w:rsidP="002E2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0C2F" w:rsidRPr="006F0C2F" w:rsidRDefault="006F0C2F" w:rsidP="002E2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0C2F" w:rsidRPr="006F0C2F" w:rsidRDefault="006F0C2F" w:rsidP="002E2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0C2F" w:rsidRPr="006F0C2F" w:rsidRDefault="006F0C2F" w:rsidP="002E2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0C2F" w:rsidRPr="006F0C2F" w:rsidRDefault="006F0C2F" w:rsidP="002E2502">
            <w:pPr>
              <w:ind w:left="87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0C2F" w:rsidRPr="006F0C2F" w:rsidRDefault="006F0C2F" w:rsidP="002E2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0C2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保存</w:t>
            </w:r>
          </w:p>
        </w:tc>
      </w:tr>
    </w:tbl>
    <w:p w:rsidR="003F1FD1" w:rsidRDefault="00127D9B" w:rsidP="00127D9B">
      <w:pPr>
        <w:pStyle w:val="a3"/>
        <w:spacing w:line="360" w:lineRule="auto"/>
        <w:ind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当最后一道工序见证合格后，材料量反填入六级计划该条工程量对应的材料量清单里。</w:t>
      </w:r>
    </w:p>
    <w:p w:rsidR="00B2665B" w:rsidRDefault="00562DF1" w:rsidP="004840F5">
      <w:pPr>
        <w:pStyle w:val="a3"/>
        <w:numPr>
          <w:ilvl w:val="0"/>
          <w:numId w:val="17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已</w:t>
      </w:r>
      <w:r w:rsidR="00560E0C" w:rsidRPr="00560E0C">
        <w:rPr>
          <w:sz w:val="24"/>
          <w:szCs w:val="24"/>
        </w:rPr>
        <w:t>发起的见证</w:t>
      </w:r>
    </w:p>
    <w:p w:rsidR="00EB6DC7" w:rsidRDefault="00562E9B" w:rsidP="00EB6DC7">
      <w:pPr>
        <w:pStyle w:val="a3"/>
        <w:spacing w:line="360" w:lineRule="auto"/>
        <w:ind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</w:t>
      </w:r>
      <w:r w:rsidR="00EB6DC7">
        <w:rPr>
          <w:rFonts w:hint="eastAsia"/>
          <w:sz w:val="24"/>
          <w:szCs w:val="24"/>
        </w:rPr>
        <w:t>该模块的数据来源于我的任务模块</w:t>
      </w:r>
      <w:r w:rsidR="00D94BB5">
        <w:rPr>
          <w:rFonts w:hint="eastAsia"/>
          <w:sz w:val="24"/>
          <w:szCs w:val="24"/>
        </w:rPr>
        <w:t>见证发起</w:t>
      </w:r>
      <w:r w:rsidR="00B36D54">
        <w:rPr>
          <w:rFonts w:hint="eastAsia"/>
          <w:sz w:val="24"/>
          <w:szCs w:val="24"/>
        </w:rPr>
        <w:t>，</w:t>
      </w:r>
      <w:r w:rsidR="00EB6DC7">
        <w:rPr>
          <w:rFonts w:hint="eastAsia"/>
          <w:sz w:val="24"/>
          <w:szCs w:val="24"/>
        </w:rPr>
        <w:t>在该模块中，作业组长能够看到</w:t>
      </w:r>
      <w:r w:rsidR="00EB6DC7" w:rsidRPr="00D94BB5">
        <w:rPr>
          <w:rFonts w:hint="eastAsia"/>
          <w:sz w:val="24"/>
          <w:szCs w:val="24"/>
          <w:highlight w:val="green"/>
        </w:rPr>
        <w:t>QC1</w:t>
      </w:r>
      <w:r w:rsidR="00EB6DC7" w:rsidRPr="00D94BB5">
        <w:rPr>
          <w:rFonts w:hint="eastAsia"/>
          <w:sz w:val="24"/>
          <w:szCs w:val="24"/>
          <w:highlight w:val="green"/>
        </w:rPr>
        <w:t>、</w:t>
      </w:r>
      <w:r w:rsidR="00EB6DC7" w:rsidRPr="00D94BB5">
        <w:rPr>
          <w:rFonts w:hint="eastAsia"/>
          <w:sz w:val="24"/>
          <w:szCs w:val="24"/>
          <w:highlight w:val="green"/>
        </w:rPr>
        <w:t>QC2</w:t>
      </w:r>
      <w:r w:rsidRPr="00D94BB5">
        <w:rPr>
          <w:rFonts w:hint="eastAsia"/>
          <w:sz w:val="24"/>
          <w:szCs w:val="24"/>
          <w:highlight w:val="green"/>
        </w:rPr>
        <w:t>更改后的见证时间和见证地点</w:t>
      </w:r>
      <w:r>
        <w:rPr>
          <w:rFonts w:hint="eastAsia"/>
          <w:sz w:val="24"/>
          <w:szCs w:val="24"/>
        </w:rPr>
        <w:t>及见证结果。该模块在</w:t>
      </w:r>
      <w:r>
        <w:rPr>
          <w:rFonts w:hint="eastAsia"/>
          <w:sz w:val="24"/>
          <w:szCs w:val="24"/>
        </w:rPr>
        <w:t>Web</w:t>
      </w:r>
      <w:r>
        <w:rPr>
          <w:rFonts w:hint="eastAsia"/>
          <w:sz w:val="24"/>
          <w:szCs w:val="24"/>
        </w:rPr>
        <w:t>端和移动</w:t>
      </w:r>
      <w:r>
        <w:rPr>
          <w:rFonts w:hint="eastAsia"/>
          <w:sz w:val="24"/>
          <w:szCs w:val="24"/>
        </w:rPr>
        <w:t>APP</w:t>
      </w:r>
      <w:r>
        <w:rPr>
          <w:rFonts w:hint="eastAsia"/>
          <w:sz w:val="24"/>
          <w:szCs w:val="24"/>
        </w:rPr>
        <w:t>端都能实现。</w:t>
      </w:r>
      <w:r w:rsidR="006114A7">
        <w:rPr>
          <w:rFonts w:hint="eastAsia"/>
          <w:sz w:val="24"/>
          <w:szCs w:val="24"/>
        </w:rPr>
        <w:t>在已发起的见证模块中，应有见证时间、见证地点、见证人改派功能，改派后的信息返回至我的见证里。</w:t>
      </w:r>
    </w:p>
    <w:p w:rsidR="008937C2" w:rsidRDefault="008937C2" w:rsidP="00EB6DC7">
      <w:pPr>
        <w:pStyle w:val="a3"/>
        <w:spacing w:line="360" w:lineRule="auto"/>
        <w:ind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</w:t>
      </w:r>
      <w:r>
        <w:rPr>
          <w:rFonts w:hint="eastAsia"/>
          <w:sz w:val="24"/>
          <w:szCs w:val="24"/>
        </w:rPr>
        <w:t>在队长和</w:t>
      </w:r>
      <w:r w:rsidR="00195311">
        <w:rPr>
          <w:rFonts w:hint="eastAsia"/>
          <w:sz w:val="24"/>
          <w:szCs w:val="24"/>
        </w:rPr>
        <w:t>班长已发起的见证模块中</w:t>
      </w:r>
      <w:r w:rsidR="00776A10">
        <w:rPr>
          <w:rFonts w:hint="eastAsia"/>
          <w:sz w:val="24"/>
          <w:szCs w:val="24"/>
        </w:rPr>
        <w:t>能够</w:t>
      </w:r>
      <w:r w:rsidR="00195311">
        <w:rPr>
          <w:rFonts w:hint="eastAsia"/>
          <w:sz w:val="24"/>
          <w:szCs w:val="24"/>
        </w:rPr>
        <w:t>看到本队</w:t>
      </w:r>
      <w:r w:rsidR="00195311">
        <w:rPr>
          <w:rFonts w:hint="eastAsia"/>
          <w:sz w:val="24"/>
          <w:szCs w:val="24"/>
        </w:rPr>
        <w:t>/</w:t>
      </w:r>
      <w:r w:rsidR="00195311">
        <w:rPr>
          <w:rFonts w:hint="eastAsia"/>
          <w:sz w:val="24"/>
          <w:szCs w:val="24"/>
        </w:rPr>
        <w:t>班所有的已发起的见证</w:t>
      </w:r>
      <w:r w:rsidR="006114A7">
        <w:rPr>
          <w:rFonts w:hint="eastAsia"/>
          <w:sz w:val="24"/>
          <w:szCs w:val="24"/>
        </w:rPr>
        <w:t>和结果</w:t>
      </w:r>
      <w:r w:rsidR="00195311">
        <w:rPr>
          <w:rFonts w:hint="eastAsia"/>
          <w:sz w:val="24"/>
          <w:szCs w:val="24"/>
        </w:rPr>
        <w:t>，应有查询过滤功能。</w:t>
      </w:r>
    </w:p>
    <w:p w:rsidR="00776A10" w:rsidRDefault="00776A10" w:rsidP="00EB6DC7">
      <w:pPr>
        <w:pStyle w:val="a3"/>
        <w:spacing w:line="360" w:lineRule="auto"/>
        <w:ind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</w:t>
      </w: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QC</w:t>
      </w:r>
      <w:r>
        <w:rPr>
          <w:rFonts w:hint="eastAsia"/>
          <w:sz w:val="24"/>
          <w:szCs w:val="24"/>
        </w:rPr>
        <w:t>及项目领导已发起的见证模块中，应能看到所有已发起的见证。</w:t>
      </w:r>
      <w:r w:rsidR="006114A7">
        <w:rPr>
          <w:rFonts w:hint="eastAsia"/>
          <w:sz w:val="24"/>
          <w:szCs w:val="24"/>
          <w:highlight w:val="yellow"/>
        </w:rPr>
        <w:t>该模块的样表：</w:t>
      </w:r>
    </w:p>
    <w:p w:rsidR="00286187" w:rsidRDefault="00286187" w:rsidP="00EB6DC7">
      <w:pPr>
        <w:pStyle w:val="a3"/>
        <w:spacing w:line="360" w:lineRule="auto"/>
        <w:ind w:firstLineChars="0" w:firstLine="0"/>
        <w:jc w:val="left"/>
        <w:rPr>
          <w:sz w:val="24"/>
          <w:szCs w:val="24"/>
        </w:rPr>
      </w:pPr>
    </w:p>
    <w:tbl>
      <w:tblPr>
        <w:tblpPr w:leftFromText="180" w:rightFromText="180" w:vertAnchor="text" w:horzAnchor="margin" w:tblpXSpec="center" w:tblpY="314"/>
        <w:tblW w:w="1080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17"/>
        <w:gridCol w:w="562"/>
        <w:gridCol w:w="567"/>
        <w:gridCol w:w="567"/>
        <w:gridCol w:w="709"/>
        <w:gridCol w:w="567"/>
        <w:gridCol w:w="425"/>
        <w:gridCol w:w="567"/>
        <w:gridCol w:w="567"/>
        <w:gridCol w:w="709"/>
        <w:gridCol w:w="567"/>
        <w:gridCol w:w="567"/>
        <w:gridCol w:w="708"/>
        <w:gridCol w:w="567"/>
        <w:gridCol w:w="567"/>
        <w:gridCol w:w="709"/>
        <w:gridCol w:w="425"/>
        <w:gridCol w:w="425"/>
        <w:gridCol w:w="709"/>
      </w:tblGrid>
      <w:tr w:rsidR="004840F5" w:rsidRPr="007A4FF2" w:rsidTr="004840F5">
        <w:trPr>
          <w:trHeight w:val="267"/>
        </w:trPr>
        <w:tc>
          <w:tcPr>
            <w:tcW w:w="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4FF2" w:rsidRPr="002E2502" w:rsidRDefault="007A4FF2" w:rsidP="00946D8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E250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4FF2" w:rsidRPr="002E2502" w:rsidRDefault="00D1637E" w:rsidP="00946D8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作业条目编号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A4FF2" w:rsidRPr="002E2502" w:rsidRDefault="007A4FF2" w:rsidP="00946D8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E250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机组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FF2" w:rsidRPr="002E2502" w:rsidRDefault="007A4FF2" w:rsidP="00946D8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E250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图纸号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4FF2" w:rsidRPr="002E2502" w:rsidRDefault="007A4FF2" w:rsidP="00946D8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E250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工程量编号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A4FF2" w:rsidRPr="002E2502" w:rsidRDefault="007A4FF2" w:rsidP="00946D8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E2502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焊口号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4FF2" w:rsidRPr="002E2502" w:rsidRDefault="007A4FF2" w:rsidP="00946D8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E2502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发起人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4FF2" w:rsidRPr="002E2502" w:rsidRDefault="007A4FF2" w:rsidP="00946D8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E250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ITP编号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4FF2" w:rsidRPr="002E2502" w:rsidRDefault="007A4FF2" w:rsidP="00946D8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E250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工序编号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4FF2" w:rsidRPr="002E2502" w:rsidRDefault="007A4FF2" w:rsidP="00946D8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E250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工序名称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4FF2" w:rsidRPr="002E2502" w:rsidRDefault="007A4FF2" w:rsidP="00946D8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E250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见证时间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4FF2" w:rsidRPr="002E2502" w:rsidRDefault="007A4FF2" w:rsidP="00946D8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E250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见证地点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4FF2" w:rsidRPr="002E2502" w:rsidRDefault="007A4FF2" w:rsidP="00946D8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E250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见证结果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4FF2" w:rsidRPr="002E2502" w:rsidRDefault="007A4FF2" w:rsidP="00946D8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E2502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见证人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A4FF2" w:rsidRPr="002E2502" w:rsidRDefault="007A4FF2" w:rsidP="00946D8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E2502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未通过原因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FF2" w:rsidRPr="002E2502" w:rsidRDefault="007A4FF2" w:rsidP="00946D8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E2502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原因分类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4FF2" w:rsidRPr="002E2502" w:rsidRDefault="007A4FF2" w:rsidP="00946D8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E2502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最后结果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4FF2" w:rsidRPr="002E2502" w:rsidRDefault="007A4FF2" w:rsidP="00946D8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E2502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操作</w:t>
            </w:r>
          </w:p>
        </w:tc>
      </w:tr>
      <w:tr w:rsidR="0027272D" w:rsidRPr="007A4FF2" w:rsidTr="0046715A">
        <w:trPr>
          <w:trHeight w:val="336"/>
        </w:trPr>
        <w:tc>
          <w:tcPr>
            <w:tcW w:w="3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272D" w:rsidRPr="002E2502" w:rsidRDefault="0027272D" w:rsidP="00946D8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2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272D" w:rsidRPr="002E2502" w:rsidRDefault="0027272D" w:rsidP="00946D8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27272D" w:rsidRPr="002E2502" w:rsidRDefault="0027272D" w:rsidP="00946D8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7272D" w:rsidRPr="002E2502" w:rsidRDefault="0027272D" w:rsidP="00946D8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272D" w:rsidRPr="002E2502" w:rsidRDefault="0027272D" w:rsidP="00946D8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27272D" w:rsidRPr="002E2502" w:rsidRDefault="0027272D" w:rsidP="00946D8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272D" w:rsidRPr="002E2502" w:rsidRDefault="0027272D" w:rsidP="00946D8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27272D" w:rsidRPr="002E2502" w:rsidRDefault="0027272D" w:rsidP="00946D8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272D" w:rsidRPr="002E2502" w:rsidRDefault="0027272D" w:rsidP="00946D8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272D" w:rsidRPr="002E2502" w:rsidRDefault="0027272D" w:rsidP="00946D8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272D" w:rsidRPr="002E2502" w:rsidRDefault="0027272D" w:rsidP="00946D8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272D" w:rsidRPr="002E2502" w:rsidRDefault="0027272D" w:rsidP="00946D8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272D" w:rsidRPr="002E2502" w:rsidRDefault="0027272D" w:rsidP="00946D8A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E250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QC1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272D" w:rsidRPr="002E2502" w:rsidRDefault="0027272D" w:rsidP="00946D8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272D" w:rsidRPr="002E2502" w:rsidRDefault="0027272D" w:rsidP="00946D8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7272D" w:rsidRPr="002E2502" w:rsidRDefault="0027272D" w:rsidP="00946D8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272D" w:rsidRPr="002E2502" w:rsidRDefault="0027272D" w:rsidP="00946D8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272D" w:rsidRPr="002E2502" w:rsidRDefault="0027272D" w:rsidP="00946D8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272D" w:rsidRPr="002E2502" w:rsidRDefault="0027272D" w:rsidP="00946D8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27272D" w:rsidRPr="007A4FF2" w:rsidTr="0046715A">
        <w:trPr>
          <w:trHeight w:val="408"/>
        </w:trPr>
        <w:tc>
          <w:tcPr>
            <w:tcW w:w="3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272D" w:rsidRPr="002E2502" w:rsidRDefault="0027272D" w:rsidP="00946D8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2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272D" w:rsidRPr="002E2502" w:rsidRDefault="0027272D" w:rsidP="00946D8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27272D" w:rsidRPr="002E2502" w:rsidRDefault="0027272D" w:rsidP="00946D8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7272D" w:rsidRPr="002E2502" w:rsidRDefault="0027272D" w:rsidP="00946D8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272D" w:rsidRPr="002E2502" w:rsidRDefault="0027272D" w:rsidP="00946D8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27272D" w:rsidRPr="002E2502" w:rsidRDefault="0027272D" w:rsidP="00946D8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272D" w:rsidRPr="002E2502" w:rsidRDefault="0027272D" w:rsidP="00946D8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27272D" w:rsidRPr="002E2502" w:rsidRDefault="0027272D" w:rsidP="00946D8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272D" w:rsidRPr="002E2502" w:rsidRDefault="0027272D" w:rsidP="00946D8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272D" w:rsidRPr="002E2502" w:rsidRDefault="0027272D" w:rsidP="00946D8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272D" w:rsidRPr="002E2502" w:rsidRDefault="0027272D" w:rsidP="00946D8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272D" w:rsidRPr="002E2502" w:rsidRDefault="0027272D" w:rsidP="00946D8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272D" w:rsidRPr="002E2502" w:rsidRDefault="0027272D" w:rsidP="00946D8A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E250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QC2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272D" w:rsidRPr="002E2502" w:rsidRDefault="0027272D" w:rsidP="00946D8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272D" w:rsidRPr="002E2502" w:rsidRDefault="0027272D" w:rsidP="00946D8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7272D" w:rsidRPr="002E2502" w:rsidRDefault="0027272D" w:rsidP="00946D8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272D" w:rsidRPr="002E2502" w:rsidRDefault="0027272D" w:rsidP="00946D8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272D" w:rsidRPr="002E2502" w:rsidRDefault="0027272D" w:rsidP="00946D8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272D" w:rsidRPr="002E2502" w:rsidRDefault="0027272D" w:rsidP="00946D8A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27272D" w:rsidRPr="007A4FF2" w:rsidTr="0046715A">
        <w:trPr>
          <w:trHeight w:val="411"/>
        </w:trPr>
        <w:tc>
          <w:tcPr>
            <w:tcW w:w="3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272D" w:rsidRPr="002E2502" w:rsidRDefault="0027272D" w:rsidP="00946D8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2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272D" w:rsidRPr="002E2502" w:rsidRDefault="0027272D" w:rsidP="00946D8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27272D" w:rsidRPr="002E2502" w:rsidRDefault="0027272D" w:rsidP="00946D8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7272D" w:rsidRPr="002E2502" w:rsidRDefault="0027272D" w:rsidP="00946D8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272D" w:rsidRPr="002E2502" w:rsidRDefault="0027272D" w:rsidP="00946D8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27272D" w:rsidRPr="002E2502" w:rsidRDefault="0027272D" w:rsidP="00946D8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272D" w:rsidRPr="002E2502" w:rsidRDefault="0027272D" w:rsidP="00946D8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27272D" w:rsidRPr="002E2502" w:rsidRDefault="0027272D" w:rsidP="00946D8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272D" w:rsidRPr="002E2502" w:rsidRDefault="0027272D" w:rsidP="00946D8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272D" w:rsidRPr="002E2502" w:rsidRDefault="0027272D" w:rsidP="00946D8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272D" w:rsidRPr="002E2502" w:rsidRDefault="0027272D" w:rsidP="00946D8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272D" w:rsidRPr="002E2502" w:rsidRDefault="0027272D" w:rsidP="00946D8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272D" w:rsidRPr="002E2502" w:rsidRDefault="0027272D" w:rsidP="00946D8A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CZEC </w:t>
            </w:r>
            <w:r w:rsidRPr="002E250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QC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272D" w:rsidRPr="002E2502" w:rsidRDefault="0027272D" w:rsidP="00946D8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272D" w:rsidRPr="002E2502" w:rsidRDefault="0027272D" w:rsidP="00946D8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7272D" w:rsidRPr="002E2502" w:rsidRDefault="0027272D" w:rsidP="00946D8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272D" w:rsidRPr="002E2502" w:rsidRDefault="0027272D" w:rsidP="004840F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272D" w:rsidRPr="002E2502" w:rsidRDefault="0027272D" w:rsidP="00946D8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272D" w:rsidRPr="002E2502" w:rsidRDefault="0027272D" w:rsidP="00946D8A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27272D" w:rsidRPr="007A4FF2" w:rsidTr="0046715A">
        <w:trPr>
          <w:trHeight w:val="411"/>
        </w:trPr>
        <w:tc>
          <w:tcPr>
            <w:tcW w:w="3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272D" w:rsidRPr="002E2502" w:rsidRDefault="0027272D" w:rsidP="00946D8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2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272D" w:rsidRPr="002E2502" w:rsidRDefault="0027272D" w:rsidP="00946D8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27272D" w:rsidRPr="002E2502" w:rsidRDefault="0027272D" w:rsidP="00946D8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7272D" w:rsidRPr="002E2502" w:rsidRDefault="0027272D" w:rsidP="00946D8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272D" w:rsidRPr="002E2502" w:rsidRDefault="0027272D" w:rsidP="00946D8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27272D" w:rsidRPr="002E2502" w:rsidRDefault="0027272D" w:rsidP="00946D8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272D" w:rsidRPr="002E2502" w:rsidRDefault="0027272D" w:rsidP="00946D8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27272D" w:rsidRPr="002E2502" w:rsidRDefault="0027272D" w:rsidP="00946D8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272D" w:rsidRPr="002E2502" w:rsidRDefault="0027272D" w:rsidP="00946D8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272D" w:rsidRPr="002E2502" w:rsidRDefault="0027272D" w:rsidP="00946D8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272D" w:rsidRPr="002E2502" w:rsidRDefault="0027272D" w:rsidP="00946D8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272D" w:rsidRPr="002E2502" w:rsidRDefault="0027272D" w:rsidP="00946D8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272D" w:rsidRPr="002E2502" w:rsidRDefault="0027272D" w:rsidP="00946D8A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CZEC QA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272D" w:rsidRPr="002E2502" w:rsidRDefault="0027272D" w:rsidP="00946D8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272D" w:rsidRPr="002E2502" w:rsidRDefault="0027272D" w:rsidP="00946D8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7272D" w:rsidRPr="002E2502" w:rsidRDefault="0027272D" w:rsidP="00946D8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272D" w:rsidRPr="002E2502" w:rsidRDefault="0027272D" w:rsidP="004840F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272D" w:rsidRPr="002E2502" w:rsidRDefault="0027272D" w:rsidP="00946D8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272D" w:rsidRPr="002E2502" w:rsidRDefault="0027272D" w:rsidP="00946D8A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27272D" w:rsidRPr="007A4FF2" w:rsidTr="0046715A">
        <w:trPr>
          <w:trHeight w:val="411"/>
        </w:trPr>
        <w:tc>
          <w:tcPr>
            <w:tcW w:w="3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272D" w:rsidRPr="002E2502" w:rsidRDefault="0027272D" w:rsidP="00946D8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272D" w:rsidRPr="002E2502" w:rsidRDefault="0027272D" w:rsidP="00946D8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7272D" w:rsidRPr="002E2502" w:rsidRDefault="0027272D" w:rsidP="00946D8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272D" w:rsidRPr="002E2502" w:rsidRDefault="0027272D" w:rsidP="00946D8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272D" w:rsidRPr="002E2502" w:rsidRDefault="0027272D" w:rsidP="00946D8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7272D" w:rsidRPr="002E2502" w:rsidRDefault="0027272D" w:rsidP="00946D8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272D" w:rsidRPr="002E2502" w:rsidRDefault="0027272D" w:rsidP="00946D8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272D" w:rsidRPr="002E2502" w:rsidRDefault="0027272D" w:rsidP="00946D8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272D" w:rsidRPr="002E2502" w:rsidRDefault="0027272D" w:rsidP="00946D8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272D" w:rsidRPr="002E2502" w:rsidRDefault="0027272D" w:rsidP="00946D8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272D" w:rsidRPr="002E2502" w:rsidRDefault="0027272D" w:rsidP="00946D8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272D" w:rsidRPr="002E2502" w:rsidRDefault="0027272D" w:rsidP="00946D8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272D" w:rsidRPr="002E2502" w:rsidRDefault="0027272D" w:rsidP="00946D8A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PAEC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272D" w:rsidRPr="002E2502" w:rsidRDefault="0027272D" w:rsidP="00946D8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272D" w:rsidRPr="002E2502" w:rsidRDefault="0027272D" w:rsidP="00946D8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7272D" w:rsidRPr="002E2502" w:rsidRDefault="0027272D" w:rsidP="00946D8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272D" w:rsidRPr="002E2502" w:rsidRDefault="0027272D" w:rsidP="004840F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272D" w:rsidRPr="002E2502" w:rsidRDefault="0027272D" w:rsidP="00946D8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272D" w:rsidRPr="002E2502" w:rsidRDefault="0027272D" w:rsidP="00946D8A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:rsidR="00541514" w:rsidRDefault="00541514" w:rsidP="004840F5">
      <w:pPr>
        <w:pStyle w:val="a3"/>
        <w:numPr>
          <w:ilvl w:val="0"/>
          <w:numId w:val="17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未完成见证</w:t>
      </w:r>
    </w:p>
    <w:p w:rsidR="00541514" w:rsidRDefault="00541514" w:rsidP="00541514">
      <w:pPr>
        <w:pStyle w:val="a3"/>
        <w:spacing w:line="360" w:lineRule="auto"/>
        <w:ind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</w:t>
      </w:r>
      <w:r>
        <w:rPr>
          <w:rFonts w:hint="eastAsia"/>
          <w:sz w:val="24"/>
          <w:szCs w:val="24"/>
        </w:rPr>
        <w:t>该模块统计所有已发起但未完成的见证。样表如下：</w:t>
      </w:r>
    </w:p>
    <w:tbl>
      <w:tblPr>
        <w:tblpPr w:leftFromText="180" w:rightFromText="180" w:vertAnchor="text" w:horzAnchor="margin" w:tblpXSpec="center" w:tblpY="314"/>
        <w:tblW w:w="9747" w:type="dxa"/>
        <w:tblLayout w:type="fixed"/>
        <w:tblLook w:val="04A0" w:firstRow="1" w:lastRow="0" w:firstColumn="1" w:lastColumn="0" w:noHBand="0" w:noVBand="1"/>
      </w:tblPr>
      <w:tblGrid>
        <w:gridCol w:w="446"/>
        <w:gridCol w:w="805"/>
        <w:gridCol w:w="700"/>
        <w:gridCol w:w="709"/>
        <w:gridCol w:w="850"/>
        <w:gridCol w:w="709"/>
        <w:gridCol w:w="709"/>
        <w:gridCol w:w="567"/>
        <w:gridCol w:w="709"/>
        <w:gridCol w:w="708"/>
        <w:gridCol w:w="709"/>
        <w:gridCol w:w="709"/>
        <w:gridCol w:w="567"/>
        <w:gridCol w:w="850"/>
      </w:tblGrid>
      <w:tr w:rsidR="002E2502" w:rsidRPr="00C36FF7" w:rsidTr="002E2502">
        <w:trPr>
          <w:trHeight w:val="118"/>
        </w:trPr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187" w:rsidRPr="002E2502" w:rsidRDefault="00286187" w:rsidP="002E2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E250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6187" w:rsidRPr="002E2502" w:rsidRDefault="00D1637E" w:rsidP="002E2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作业条目编号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6187" w:rsidRPr="002E2502" w:rsidRDefault="00286187" w:rsidP="002E2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E2502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机组号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6187" w:rsidRPr="002E2502" w:rsidRDefault="00286187" w:rsidP="002E2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E2502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图纸号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6187" w:rsidRPr="002E2502" w:rsidRDefault="00286187" w:rsidP="002E2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E250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工程量编号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6187" w:rsidRPr="002E2502" w:rsidRDefault="00286187" w:rsidP="002E2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E2502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焊口号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6187" w:rsidRPr="002E2502" w:rsidRDefault="00286187" w:rsidP="002E2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E2502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发起人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6187" w:rsidRPr="002E2502" w:rsidRDefault="00286187" w:rsidP="002E2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E250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ITP编号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6187" w:rsidRPr="002E2502" w:rsidRDefault="00286187" w:rsidP="002E2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E250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工序编号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6187" w:rsidRPr="002E2502" w:rsidRDefault="00286187" w:rsidP="002E2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E250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工序名称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6187" w:rsidRPr="002E2502" w:rsidRDefault="00286187" w:rsidP="002E2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E250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见证时间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6187" w:rsidRPr="002E2502" w:rsidRDefault="00286187" w:rsidP="002E2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E250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见证地点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6187" w:rsidRPr="002E2502" w:rsidRDefault="00286187" w:rsidP="002E2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E2502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见证人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6187" w:rsidRPr="002E2502" w:rsidRDefault="001A3ACD" w:rsidP="002E2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是否一次合格</w:t>
            </w:r>
          </w:p>
        </w:tc>
      </w:tr>
      <w:tr w:rsidR="002E2502" w:rsidRPr="00C36FF7" w:rsidTr="002E2502">
        <w:trPr>
          <w:trHeight w:val="634"/>
        </w:trPr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2502" w:rsidRPr="002E2502" w:rsidRDefault="002E2502" w:rsidP="002E2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2502" w:rsidRPr="002E2502" w:rsidRDefault="002E2502" w:rsidP="002E2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2502" w:rsidRPr="002E2502" w:rsidRDefault="002E2502" w:rsidP="002E2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E2502" w:rsidRPr="002E2502" w:rsidRDefault="002E2502" w:rsidP="002E2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2502" w:rsidRPr="002E2502" w:rsidRDefault="002E2502" w:rsidP="002E2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2502" w:rsidRPr="002E2502" w:rsidRDefault="002E2502" w:rsidP="002E2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2502" w:rsidRPr="002E2502" w:rsidRDefault="002E2502" w:rsidP="002E2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2502" w:rsidRPr="002E2502" w:rsidRDefault="002E2502" w:rsidP="002E2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2502" w:rsidRPr="002E2502" w:rsidRDefault="002E2502" w:rsidP="002E2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2502" w:rsidRPr="002E2502" w:rsidRDefault="002E2502" w:rsidP="002E2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2502" w:rsidRPr="002E2502" w:rsidRDefault="002E2502" w:rsidP="002E2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2502" w:rsidRPr="002E2502" w:rsidRDefault="002E2502" w:rsidP="002E2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2502" w:rsidRPr="002E2502" w:rsidRDefault="002E2502" w:rsidP="002E2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2502" w:rsidRPr="002E2502" w:rsidRDefault="002E2502" w:rsidP="002E2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:rsidR="00DD52CB" w:rsidRDefault="005D7FC9" w:rsidP="00DD52CB">
      <w:pPr>
        <w:pStyle w:val="a3"/>
        <w:spacing w:line="360" w:lineRule="auto"/>
        <w:ind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</w:t>
      </w:r>
      <w:r>
        <w:rPr>
          <w:rFonts w:hint="eastAsia"/>
          <w:sz w:val="24"/>
          <w:szCs w:val="24"/>
        </w:rPr>
        <w:t>该模块的数据来源于</w:t>
      </w:r>
      <w:r w:rsidR="00A22AD8">
        <w:rPr>
          <w:rFonts w:hint="eastAsia"/>
          <w:sz w:val="24"/>
          <w:szCs w:val="24"/>
        </w:rPr>
        <w:t>已发起的见证，适用</w:t>
      </w:r>
      <w:r w:rsidR="007A4FF2">
        <w:rPr>
          <w:rFonts w:hint="eastAsia"/>
          <w:sz w:val="24"/>
          <w:szCs w:val="24"/>
        </w:rPr>
        <w:t>于</w:t>
      </w:r>
      <w:r w:rsidR="00A22AD8">
        <w:rPr>
          <w:rFonts w:hint="eastAsia"/>
          <w:sz w:val="24"/>
          <w:szCs w:val="24"/>
        </w:rPr>
        <w:t>项目里每一个人，样表见：</w:t>
      </w:r>
    </w:p>
    <w:tbl>
      <w:tblPr>
        <w:tblpPr w:leftFromText="180" w:rightFromText="180" w:vertAnchor="text" w:horzAnchor="margin" w:tblpXSpec="center" w:tblpY="314"/>
        <w:tblW w:w="6771" w:type="dxa"/>
        <w:tblLayout w:type="fixed"/>
        <w:tblLook w:val="04A0" w:firstRow="1" w:lastRow="0" w:firstColumn="1" w:lastColumn="0" w:noHBand="0" w:noVBand="1"/>
      </w:tblPr>
      <w:tblGrid>
        <w:gridCol w:w="786"/>
        <w:gridCol w:w="786"/>
        <w:gridCol w:w="787"/>
        <w:gridCol w:w="785"/>
        <w:gridCol w:w="634"/>
        <w:gridCol w:w="850"/>
        <w:gridCol w:w="851"/>
        <w:gridCol w:w="709"/>
        <w:gridCol w:w="583"/>
      </w:tblGrid>
      <w:tr w:rsidR="007A4FF2" w:rsidRPr="00C36FF7" w:rsidTr="002E2502">
        <w:trPr>
          <w:trHeight w:val="267"/>
        </w:trPr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FF2" w:rsidRPr="002E2502" w:rsidRDefault="007A4FF2" w:rsidP="002E2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highlight w:val="green"/>
              </w:rPr>
            </w:pPr>
            <w:r w:rsidRPr="002E2502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highlight w:val="green"/>
              </w:rPr>
              <w:t>时间段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4FF2" w:rsidRPr="002E2502" w:rsidRDefault="007A4FF2" w:rsidP="002E2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E250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项目部</w:t>
            </w:r>
          </w:p>
        </w:tc>
        <w:tc>
          <w:tcPr>
            <w:tcW w:w="7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4FF2" w:rsidRPr="002E2502" w:rsidRDefault="007A4FF2" w:rsidP="002E2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E250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施工</w:t>
            </w:r>
            <w:r w:rsidRPr="002E2502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队</w:t>
            </w:r>
          </w:p>
        </w:tc>
        <w:tc>
          <w:tcPr>
            <w:tcW w:w="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4FF2" w:rsidRPr="002E2502" w:rsidRDefault="007A4FF2" w:rsidP="002E2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E250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施工班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4FF2" w:rsidRPr="002E2502" w:rsidRDefault="007A4FF2" w:rsidP="002E2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E250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作业</w:t>
            </w:r>
          </w:p>
          <w:p w:rsidR="007A4FF2" w:rsidRPr="002E2502" w:rsidRDefault="007A4FF2" w:rsidP="002E2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E250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组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4FF2" w:rsidRPr="002E2502" w:rsidRDefault="007A4FF2" w:rsidP="002E2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E250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总数量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4FF2" w:rsidRPr="002E2502" w:rsidRDefault="007A4FF2" w:rsidP="002E2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E2502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已通过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4FF2" w:rsidRPr="002E2502" w:rsidRDefault="007A4FF2" w:rsidP="002E2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E2502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未通过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4FF2" w:rsidRPr="002E2502" w:rsidRDefault="007A4FF2" w:rsidP="002E2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E2502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通过率</w:t>
            </w:r>
          </w:p>
        </w:tc>
      </w:tr>
      <w:tr w:rsidR="002E2502" w:rsidRPr="00C36FF7" w:rsidTr="002E2502">
        <w:trPr>
          <w:trHeight w:val="494"/>
        </w:trPr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2502" w:rsidRPr="002E2502" w:rsidRDefault="002E2502" w:rsidP="002E2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highlight w:val="green"/>
              </w:rPr>
            </w:pP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2502" w:rsidRPr="002E2502" w:rsidRDefault="002E2502" w:rsidP="002E2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2502" w:rsidRPr="002E2502" w:rsidRDefault="002E2502" w:rsidP="002E2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2502" w:rsidRPr="002E2502" w:rsidRDefault="002E2502" w:rsidP="002E2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2502" w:rsidRPr="002E2502" w:rsidRDefault="002E2502" w:rsidP="002E2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2502" w:rsidRPr="002E2502" w:rsidRDefault="002E2502" w:rsidP="002E2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2502" w:rsidRPr="002E2502" w:rsidRDefault="002E2502" w:rsidP="002E2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2502" w:rsidRPr="002E2502" w:rsidRDefault="002E2502" w:rsidP="002E2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2502" w:rsidRPr="002E2502" w:rsidRDefault="002E2502" w:rsidP="002E2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:rsidR="00A22AD8" w:rsidRDefault="00A22AD8" w:rsidP="00DD52CB">
      <w:pPr>
        <w:pStyle w:val="a3"/>
        <w:spacing w:line="360" w:lineRule="auto"/>
        <w:ind w:firstLineChars="0" w:firstLine="0"/>
        <w:jc w:val="left"/>
        <w:rPr>
          <w:sz w:val="24"/>
          <w:szCs w:val="24"/>
        </w:rPr>
      </w:pPr>
    </w:p>
    <w:p w:rsidR="000B5125" w:rsidRDefault="000B5125" w:rsidP="004840F5">
      <w:pPr>
        <w:pStyle w:val="a3"/>
        <w:spacing w:line="360" w:lineRule="auto"/>
        <w:ind w:firstLineChars="0" w:firstLine="0"/>
        <w:jc w:val="left"/>
        <w:rPr>
          <w:sz w:val="24"/>
          <w:szCs w:val="24"/>
        </w:rPr>
      </w:pPr>
    </w:p>
    <w:p w:rsidR="000B5125" w:rsidRDefault="000B5125" w:rsidP="004840F5">
      <w:pPr>
        <w:spacing w:line="360" w:lineRule="auto"/>
        <w:jc w:val="left"/>
        <w:rPr>
          <w:sz w:val="24"/>
          <w:szCs w:val="24"/>
        </w:rPr>
      </w:pPr>
    </w:p>
    <w:p w:rsidR="000B5125" w:rsidRDefault="000B5125" w:rsidP="000B5125">
      <w:pPr>
        <w:pStyle w:val="a3"/>
        <w:spacing w:line="360" w:lineRule="auto"/>
        <w:ind w:leftChars="399" w:left="2518" w:hangingChars="700" w:hanging="1680"/>
        <w:jc w:val="left"/>
        <w:rPr>
          <w:sz w:val="24"/>
          <w:szCs w:val="24"/>
        </w:rPr>
      </w:pPr>
    </w:p>
    <w:p w:rsidR="000B5125" w:rsidRPr="004840F5" w:rsidRDefault="000B5125" w:rsidP="004840F5">
      <w:pPr>
        <w:spacing w:line="360" w:lineRule="auto"/>
        <w:ind w:left="480" w:hangingChars="200" w:hanging="480"/>
        <w:jc w:val="left"/>
        <w:rPr>
          <w:sz w:val="24"/>
          <w:szCs w:val="24"/>
        </w:rPr>
      </w:pPr>
      <w:r w:rsidRPr="004840F5">
        <w:rPr>
          <w:sz w:val="24"/>
          <w:szCs w:val="24"/>
        </w:rPr>
        <w:t>7</w:t>
      </w:r>
      <w:r w:rsidRPr="004840F5">
        <w:rPr>
          <w:rFonts w:hint="eastAsia"/>
          <w:sz w:val="24"/>
          <w:szCs w:val="24"/>
        </w:rPr>
        <w:t>）</w:t>
      </w:r>
      <w:r w:rsidRPr="004840F5">
        <w:rPr>
          <w:sz w:val="24"/>
          <w:szCs w:val="24"/>
        </w:rPr>
        <w:t xml:space="preserve"> </w:t>
      </w:r>
      <w:r w:rsidRPr="004840F5">
        <w:rPr>
          <w:rFonts w:hint="eastAsia"/>
          <w:sz w:val="24"/>
          <w:szCs w:val="24"/>
        </w:rPr>
        <w:t>材料量回填按键点击后</w:t>
      </w:r>
      <w:r w:rsidRPr="004840F5">
        <w:rPr>
          <w:sz w:val="24"/>
          <w:szCs w:val="24"/>
        </w:rPr>
        <w:t xml:space="preserve"> </w:t>
      </w:r>
      <w:r w:rsidR="008F0988">
        <w:rPr>
          <w:rFonts w:hint="eastAsia"/>
          <w:sz w:val="24"/>
          <w:szCs w:val="24"/>
        </w:rPr>
        <w:t>，该界面应能读取六级</w:t>
      </w:r>
      <w:r w:rsidRPr="004840F5">
        <w:rPr>
          <w:rFonts w:hint="eastAsia"/>
          <w:sz w:val="24"/>
          <w:szCs w:val="24"/>
        </w:rPr>
        <w:t>计划中每条任务的材料清单模块中的数据。进入材料量回填界面后，</w:t>
      </w:r>
      <w:r w:rsidR="008F0988">
        <w:rPr>
          <w:rFonts w:hint="eastAsia"/>
          <w:sz w:val="24"/>
          <w:szCs w:val="24"/>
        </w:rPr>
        <w:t>QC1</w:t>
      </w:r>
      <w:r w:rsidRPr="004840F5">
        <w:rPr>
          <w:rFonts w:hint="eastAsia"/>
          <w:sz w:val="24"/>
          <w:szCs w:val="24"/>
        </w:rPr>
        <w:t>应能将实际消耗的材料量进行回填，点击保存，</w:t>
      </w:r>
      <w:r w:rsidR="008F0988">
        <w:rPr>
          <w:rFonts w:hint="eastAsia"/>
          <w:sz w:val="24"/>
          <w:szCs w:val="24"/>
        </w:rPr>
        <w:t>回流至六级计划材料清单中</w:t>
      </w:r>
      <w:r w:rsidRPr="004840F5">
        <w:rPr>
          <w:rFonts w:hint="eastAsia"/>
          <w:sz w:val="24"/>
          <w:szCs w:val="24"/>
          <w:highlight w:val="yellow"/>
        </w:rPr>
        <w:t>该界面样表：</w:t>
      </w:r>
      <w:r w:rsidRPr="004840F5">
        <w:rPr>
          <w:rFonts w:hint="eastAsia"/>
          <w:sz w:val="24"/>
          <w:szCs w:val="24"/>
        </w:rPr>
        <w:t>（取消表格）</w:t>
      </w:r>
    </w:p>
    <w:tbl>
      <w:tblPr>
        <w:tblW w:w="7938" w:type="dxa"/>
        <w:jc w:val="center"/>
        <w:tblInd w:w="93" w:type="dxa"/>
        <w:tblLayout w:type="fixed"/>
        <w:tblLook w:val="04A0" w:firstRow="1" w:lastRow="0" w:firstColumn="1" w:lastColumn="0" w:noHBand="0" w:noVBand="1"/>
      </w:tblPr>
      <w:tblGrid>
        <w:gridCol w:w="1222"/>
        <w:gridCol w:w="1223"/>
        <w:gridCol w:w="1223"/>
        <w:gridCol w:w="1223"/>
        <w:gridCol w:w="1223"/>
        <w:gridCol w:w="705"/>
        <w:gridCol w:w="1119"/>
      </w:tblGrid>
      <w:tr w:rsidR="000B5125" w:rsidRPr="00B47D95" w:rsidTr="00C12508">
        <w:trPr>
          <w:trHeight w:val="270"/>
          <w:jc w:val="center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5125" w:rsidRPr="00D00836" w:rsidRDefault="000B5125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0083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物项名称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5125" w:rsidRPr="00D00836" w:rsidRDefault="000B5125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00836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物项编码</w:t>
            </w:r>
          </w:p>
        </w:tc>
        <w:tc>
          <w:tcPr>
            <w:tcW w:w="12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5125" w:rsidRPr="00D00836" w:rsidRDefault="000B5125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0083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规格型号</w:t>
            </w:r>
          </w:p>
        </w:tc>
        <w:tc>
          <w:tcPr>
            <w:tcW w:w="12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5125" w:rsidRPr="00D00836" w:rsidRDefault="000B5125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00836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计划用量</w:t>
            </w:r>
          </w:p>
        </w:tc>
        <w:tc>
          <w:tcPr>
            <w:tcW w:w="12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5125" w:rsidRPr="00D00836" w:rsidRDefault="000B512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0083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实际用量</w:t>
            </w:r>
          </w:p>
        </w:tc>
        <w:tc>
          <w:tcPr>
            <w:tcW w:w="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5125" w:rsidRPr="00D00836" w:rsidRDefault="000B5125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0083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单位</w:t>
            </w:r>
          </w:p>
        </w:tc>
        <w:tc>
          <w:tcPr>
            <w:tcW w:w="1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5125" w:rsidRPr="00D00836" w:rsidRDefault="000B5125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00836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操作</w:t>
            </w:r>
          </w:p>
        </w:tc>
      </w:tr>
      <w:tr w:rsidR="000B5125" w:rsidRPr="00B47D95" w:rsidTr="00C12508">
        <w:trPr>
          <w:trHeight w:val="270"/>
          <w:jc w:val="center"/>
        </w:trPr>
        <w:tc>
          <w:tcPr>
            <w:tcW w:w="1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5125" w:rsidRPr="00D00836" w:rsidRDefault="000B5125" w:rsidP="00C12508">
            <w:pPr>
              <w:widowControl/>
              <w:spacing w:line="240" w:lineRule="exac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00836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组长选择材料清单中的信息</w:t>
            </w:r>
          </w:p>
        </w:tc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5125" w:rsidRPr="00D00836" w:rsidRDefault="000B5125" w:rsidP="00C12508">
            <w:pPr>
              <w:widowControl/>
              <w:spacing w:line="240" w:lineRule="exact"/>
              <w:jc w:val="center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  <w:r w:rsidRPr="00D00836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自动带入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5125" w:rsidRPr="00D00836" w:rsidRDefault="000B5125" w:rsidP="00C12508">
            <w:pPr>
              <w:widowControl/>
              <w:spacing w:line="240" w:lineRule="exact"/>
              <w:jc w:val="center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  <w:r w:rsidRPr="00D00836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自动带入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5125" w:rsidRPr="00D00836" w:rsidRDefault="000B5125" w:rsidP="00C12508">
            <w:pPr>
              <w:widowControl/>
              <w:spacing w:line="240" w:lineRule="exact"/>
              <w:jc w:val="center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  <w:r w:rsidRPr="00D00836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自动带入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5125" w:rsidRPr="00D00836" w:rsidRDefault="008F0988" w:rsidP="00C12508">
            <w:pPr>
              <w:widowControl/>
              <w:spacing w:line="240" w:lineRule="exact"/>
              <w:jc w:val="center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QC1填写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5125" w:rsidRPr="00D00836" w:rsidRDefault="000B5125" w:rsidP="00C12508">
            <w:pPr>
              <w:widowControl/>
              <w:spacing w:line="240" w:lineRule="exact"/>
              <w:jc w:val="center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  <w:r w:rsidRPr="00D00836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自动带入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5125" w:rsidRPr="00D00836" w:rsidRDefault="000B5125" w:rsidP="00C125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00836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保存按键</w:t>
            </w:r>
          </w:p>
        </w:tc>
      </w:tr>
    </w:tbl>
    <w:p w:rsidR="000B5125" w:rsidRDefault="000B5125" w:rsidP="000B5125">
      <w:pPr>
        <w:pStyle w:val="a3"/>
        <w:spacing w:line="360" w:lineRule="auto"/>
        <w:ind w:leftChars="399" w:left="2518" w:hangingChars="700" w:hanging="1680"/>
        <w:jc w:val="left"/>
        <w:rPr>
          <w:sz w:val="24"/>
          <w:szCs w:val="24"/>
        </w:rPr>
      </w:pPr>
    </w:p>
    <w:p w:rsidR="000B5125" w:rsidRDefault="000B5125" w:rsidP="000B5125">
      <w:pPr>
        <w:pStyle w:val="a3"/>
        <w:spacing w:line="360" w:lineRule="auto"/>
        <w:ind w:leftChars="399" w:left="2518" w:hangingChars="700" w:hanging="16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点击发起见证按键后的样表：</w:t>
      </w:r>
    </w:p>
    <w:tbl>
      <w:tblPr>
        <w:tblW w:w="2500" w:type="dxa"/>
        <w:tblInd w:w="3435" w:type="dxa"/>
        <w:tblLook w:val="04A0" w:firstRow="1" w:lastRow="0" w:firstColumn="1" w:lastColumn="0" w:noHBand="0" w:noVBand="1"/>
      </w:tblPr>
      <w:tblGrid>
        <w:gridCol w:w="1500"/>
        <w:gridCol w:w="1000"/>
      </w:tblGrid>
      <w:tr w:rsidR="000B5125" w:rsidRPr="005E0A95" w:rsidTr="00C12508">
        <w:trPr>
          <w:trHeight w:val="270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125" w:rsidRPr="00D00836" w:rsidRDefault="000B5125" w:rsidP="00C125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0083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通知点见证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125" w:rsidRPr="00D00836" w:rsidRDefault="000B5125" w:rsidP="00C125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0B5125" w:rsidRPr="005E0A95" w:rsidTr="00C12508">
        <w:trPr>
          <w:trHeight w:val="27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125" w:rsidRPr="00D00836" w:rsidRDefault="000B5125" w:rsidP="00C125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0083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见证时间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125" w:rsidRPr="00D00836" w:rsidRDefault="000B5125" w:rsidP="00C125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0B5125" w:rsidRPr="005E0A95" w:rsidTr="00C12508">
        <w:trPr>
          <w:trHeight w:val="27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125" w:rsidRPr="00D00836" w:rsidRDefault="000B5125" w:rsidP="00C125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0083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见证地点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125" w:rsidRPr="00D00836" w:rsidRDefault="000B5125" w:rsidP="00C125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0B5125" w:rsidRPr="005E0A95" w:rsidTr="00C12508">
        <w:trPr>
          <w:trHeight w:val="27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125" w:rsidRPr="00D00836" w:rsidRDefault="000B5125" w:rsidP="00C125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0083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简要描述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125" w:rsidRPr="00D00836" w:rsidRDefault="000B5125" w:rsidP="00C125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:rsidR="000B5125" w:rsidRPr="004840F5" w:rsidRDefault="000B5125" w:rsidP="004840F5">
      <w:pPr>
        <w:spacing w:line="360" w:lineRule="auto"/>
        <w:jc w:val="left"/>
        <w:rPr>
          <w:sz w:val="24"/>
          <w:szCs w:val="24"/>
        </w:rPr>
      </w:pPr>
    </w:p>
    <w:p w:rsidR="002600CC" w:rsidRPr="004840F5" w:rsidRDefault="000B5125" w:rsidP="004840F5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）</w:t>
      </w:r>
      <w:r w:rsidR="008F0988">
        <w:rPr>
          <w:rFonts w:hint="eastAsia"/>
          <w:sz w:val="24"/>
          <w:szCs w:val="24"/>
        </w:rPr>
        <w:t>作</w:t>
      </w:r>
      <w:r w:rsidRPr="004840F5">
        <w:rPr>
          <w:rFonts w:hint="eastAsia"/>
          <w:sz w:val="24"/>
          <w:szCs w:val="24"/>
        </w:rPr>
        <w:t>业</w:t>
      </w:r>
      <w:r w:rsidR="001D1D6E" w:rsidRPr="004840F5">
        <w:rPr>
          <w:rFonts w:hint="eastAsia"/>
          <w:sz w:val="24"/>
          <w:szCs w:val="24"/>
        </w:rPr>
        <w:t>任务</w:t>
      </w:r>
      <w:r w:rsidR="00410432" w:rsidRPr="004840F5">
        <w:rPr>
          <w:rFonts w:hint="eastAsia"/>
          <w:sz w:val="24"/>
          <w:szCs w:val="24"/>
        </w:rPr>
        <w:t>状态</w:t>
      </w:r>
    </w:p>
    <w:p w:rsidR="00410432" w:rsidRDefault="00410432" w:rsidP="00410432">
      <w:pPr>
        <w:pStyle w:val="a3"/>
        <w:spacing w:line="360" w:lineRule="auto"/>
        <w:ind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</w:t>
      </w:r>
      <w:r>
        <w:rPr>
          <w:rFonts w:hint="eastAsia"/>
          <w:sz w:val="24"/>
          <w:szCs w:val="24"/>
        </w:rPr>
        <w:t>在该模块中，应</w:t>
      </w:r>
      <w:r w:rsidR="00360042">
        <w:rPr>
          <w:rFonts w:hint="eastAsia"/>
          <w:sz w:val="24"/>
          <w:szCs w:val="24"/>
        </w:rPr>
        <w:t>能统计任务多少条，已完成多少条，施工中多少条，停滞中多少条。该模块在</w:t>
      </w:r>
      <w:r w:rsidR="00360042">
        <w:rPr>
          <w:rFonts w:hint="eastAsia"/>
          <w:sz w:val="24"/>
          <w:szCs w:val="24"/>
        </w:rPr>
        <w:t>Web</w:t>
      </w:r>
      <w:r w:rsidR="00360042">
        <w:rPr>
          <w:rFonts w:hint="eastAsia"/>
          <w:sz w:val="24"/>
          <w:szCs w:val="24"/>
        </w:rPr>
        <w:t>端和移动</w:t>
      </w:r>
      <w:r w:rsidR="00360042">
        <w:rPr>
          <w:rFonts w:hint="eastAsia"/>
          <w:sz w:val="24"/>
          <w:szCs w:val="24"/>
        </w:rPr>
        <w:t>APP</w:t>
      </w:r>
      <w:r w:rsidR="00360042">
        <w:rPr>
          <w:rFonts w:hint="eastAsia"/>
          <w:sz w:val="24"/>
          <w:szCs w:val="24"/>
        </w:rPr>
        <w:t>端都能实现。</w:t>
      </w:r>
    </w:p>
    <w:p w:rsidR="00410432" w:rsidRDefault="001E0309" w:rsidP="00410432">
      <w:pPr>
        <w:pStyle w:val="a3"/>
        <w:spacing w:line="360" w:lineRule="auto"/>
        <w:ind w:firstLineChars="0" w:firstLine="0"/>
        <w:jc w:val="left"/>
        <w:rPr>
          <w:sz w:val="24"/>
          <w:szCs w:val="24"/>
        </w:rPr>
      </w:pPr>
      <w:r>
        <w:rPr>
          <w:rFonts w:ascii="微软雅黑" w:eastAsia="微软雅黑" w:cs="微软雅黑" w:hint="eastAsia"/>
          <w:noProof/>
          <w:color w:val="004080"/>
          <w:kern w:val="0"/>
          <w:sz w:val="24"/>
          <w:szCs w:val="24"/>
        </w:rPr>
        <w:drawing>
          <wp:inline distT="0" distB="0" distL="0" distR="0" wp14:anchorId="58EA974A" wp14:editId="3ABAE9D8">
            <wp:extent cx="5274310" cy="2866872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66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43D" w:rsidRDefault="0031643D" w:rsidP="0031643D">
      <w:pPr>
        <w:pStyle w:val="a3"/>
        <w:spacing w:line="360" w:lineRule="auto"/>
        <w:ind w:firstLineChars="0" w:firstLine="0"/>
        <w:jc w:val="left"/>
        <w:rPr>
          <w:sz w:val="24"/>
          <w:szCs w:val="24"/>
        </w:rPr>
      </w:pPr>
    </w:p>
    <w:p w:rsidR="00562E9B" w:rsidRPr="00560E0C" w:rsidRDefault="00562E9B" w:rsidP="00562E9B">
      <w:pPr>
        <w:pStyle w:val="a3"/>
        <w:spacing w:line="360" w:lineRule="auto"/>
        <w:ind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</w:t>
      </w:r>
    </w:p>
    <w:p w:rsidR="00781F2D" w:rsidRDefault="00781F2D" w:rsidP="00781F2D">
      <w:pPr>
        <w:pStyle w:val="a3"/>
        <w:numPr>
          <w:ilvl w:val="0"/>
          <w:numId w:val="5"/>
        </w:numPr>
        <w:tabs>
          <w:tab w:val="num" w:pos="426"/>
        </w:tabs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主要管理内容</w:t>
      </w:r>
    </w:p>
    <w:p w:rsidR="00781F2D" w:rsidRDefault="00781F2D" w:rsidP="0025548B">
      <w:pPr>
        <w:pStyle w:val="a3"/>
        <w:numPr>
          <w:ilvl w:val="0"/>
          <w:numId w:val="10"/>
        </w:numPr>
        <w:tabs>
          <w:tab w:val="clear" w:pos="851"/>
          <w:tab w:val="num" w:pos="426"/>
        </w:tabs>
        <w:spacing w:line="360" w:lineRule="auto"/>
        <w:ind w:left="426" w:firstLineChars="0" w:hanging="426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计划的推送</w:t>
      </w:r>
      <w:r w:rsidR="0025548B">
        <w:rPr>
          <w:rFonts w:hint="eastAsia"/>
          <w:sz w:val="24"/>
          <w:szCs w:val="24"/>
        </w:rPr>
        <w:t>。软件</w:t>
      </w:r>
      <w:r w:rsidR="0025548B">
        <w:rPr>
          <w:rFonts w:hint="eastAsia"/>
          <w:sz w:val="24"/>
          <w:szCs w:val="24"/>
        </w:rPr>
        <w:t>WEB</w:t>
      </w:r>
      <w:r w:rsidR="0025548B">
        <w:rPr>
          <w:rFonts w:hint="eastAsia"/>
          <w:sz w:val="24"/>
          <w:szCs w:val="24"/>
        </w:rPr>
        <w:t>端由</w:t>
      </w:r>
      <w:proofErr w:type="spellStart"/>
      <w:r w:rsidR="0025548B" w:rsidRPr="005A4EF9">
        <w:rPr>
          <w:rFonts w:hint="eastAsia"/>
        </w:rPr>
        <w:t>Enpower</w:t>
      </w:r>
      <w:proofErr w:type="spellEnd"/>
      <w:r w:rsidR="0025548B">
        <w:rPr>
          <w:rFonts w:hint="eastAsia"/>
          <w:sz w:val="24"/>
          <w:szCs w:val="24"/>
        </w:rPr>
        <w:t>中获取双</w:t>
      </w:r>
      <w:r w:rsidR="000A5614">
        <w:rPr>
          <w:rFonts w:hint="eastAsia"/>
          <w:sz w:val="24"/>
          <w:szCs w:val="24"/>
        </w:rPr>
        <w:t>日</w:t>
      </w:r>
      <w:r w:rsidR="0025548B">
        <w:rPr>
          <w:rFonts w:hint="eastAsia"/>
          <w:sz w:val="24"/>
          <w:szCs w:val="24"/>
        </w:rPr>
        <w:t>工作计划，由</w:t>
      </w:r>
      <w:r w:rsidR="0025548B">
        <w:rPr>
          <w:rFonts w:hint="eastAsia"/>
          <w:sz w:val="24"/>
          <w:szCs w:val="24"/>
        </w:rPr>
        <w:t>WEB</w:t>
      </w:r>
      <w:r w:rsidR="0025548B">
        <w:rPr>
          <w:rFonts w:hint="eastAsia"/>
          <w:sz w:val="24"/>
          <w:szCs w:val="24"/>
        </w:rPr>
        <w:t>端分配给各施工班长，班长将计划分解为双日计划后分派至作业组长。</w:t>
      </w:r>
    </w:p>
    <w:p w:rsidR="0025548B" w:rsidRDefault="0025548B" w:rsidP="0025548B">
      <w:pPr>
        <w:pStyle w:val="a3"/>
        <w:numPr>
          <w:ilvl w:val="0"/>
          <w:numId w:val="10"/>
        </w:numPr>
        <w:tabs>
          <w:tab w:val="clear" w:pos="851"/>
          <w:tab w:val="num" w:pos="426"/>
        </w:tabs>
        <w:spacing w:line="360" w:lineRule="auto"/>
        <w:ind w:left="426" w:firstLineChars="0" w:hanging="426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施工任务分派及接收。作业组长接收双日计划后，开始施工。</w:t>
      </w:r>
    </w:p>
    <w:p w:rsidR="0025548B" w:rsidRDefault="0025548B" w:rsidP="0025548B">
      <w:pPr>
        <w:pStyle w:val="a3"/>
        <w:numPr>
          <w:ilvl w:val="0"/>
          <w:numId w:val="10"/>
        </w:numPr>
        <w:tabs>
          <w:tab w:val="clear" w:pos="851"/>
          <w:tab w:val="num" w:pos="426"/>
        </w:tabs>
        <w:spacing w:line="360" w:lineRule="auto"/>
        <w:ind w:left="426" w:firstLineChars="0" w:hanging="426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见证点通知与释放。作业组长根据</w:t>
      </w:r>
      <w:r>
        <w:rPr>
          <w:rFonts w:hint="eastAsia"/>
          <w:sz w:val="24"/>
          <w:szCs w:val="24"/>
        </w:rPr>
        <w:t>ITP</w:t>
      </w:r>
      <w:r>
        <w:rPr>
          <w:rFonts w:hint="eastAsia"/>
          <w:sz w:val="24"/>
          <w:szCs w:val="24"/>
        </w:rPr>
        <w:t>发送见证点通知，</w:t>
      </w:r>
      <w:r>
        <w:rPr>
          <w:rFonts w:hint="eastAsia"/>
          <w:sz w:val="24"/>
          <w:szCs w:val="24"/>
        </w:rPr>
        <w:t>QC1</w:t>
      </w:r>
      <w:r w:rsidR="008F0988">
        <w:rPr>
          <w:rFonts w:hint="eastAsia"/>
          <w:sz w:val="24"/>
          <w:szCs w:val="24"/>
        </w:rPr>
        <w:t xml:space="preserve"> 2</w:t>
      </w:r>
      <w:r>
        <w:rPr>
          <w:rFonts w:hint="eastAsia"/>
          <w:sz w:val="24"/>
          <w:szCs w:val="24"/>
        </w:rPr>
        <w:t>接收后见证。</w:t>
      </w:r>
    </w:p>
    <w:p w:rsidR="0025548B" w:rsidRDefault="0025548B" w:rsidP="0025548B">
      <w:pPr>
        <w:pStyle w:val="a3"/>
        <w:numPr>
          <w:ilvl w:val="0"/>
          <w:numId w:val="10"/>
        </w:numPr>
        <w:tabs>
          <w:tab w:val="clear" w:pos="851"/>
          <w:tab w:val="num" w:pos="426"/>
        </w:tabs>
        <w:spacing w:line="360" w:lineRule="auto"/>
        <w:ind w:left="426" w:firstLineChars="0" w:hanging="426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施工问题反馈及处理。作业组长在遇到施工问题后第一时间告知技术员（必须具备附加照片的功能），技术人员及时处理后作业组长更改问题状态。</w:t>
      </w:r>
    </w:p>
    <w:p w:rsidR="0025548B" w:rsidRDefault="0025548B" w:rsidP="0025548B">
      <w:pPr>
        <w:pStyle w:val="a3"/>
        <w:spacing w:line="360" w:lineRule="auto"/>
        <w:ind w:left="426" w:firstLineChars="0" w:firstLine="0"/>
        <w:jc w:val="left"/>
        <w:rPr>
          <w:sz w:val="24"/>
          <w:szCs w:val="24"/>
        </w:rPr>
        <w:sectPr w:rsidR="0025548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E212F9" w:rsidRDefault="0025548B" w:rsidP="00E212F9">
      <w:pPr>
        <w:pStyle w:val="a3"/>
        <w:numPr>
          <w:ilvl w:val="0"/>
          <w:numId w:val="5"/>
        </w:numPr>
        <w:tabs>
          <w:tab w:val="num" w:pos="426"/>
        </w:tabs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业务流程图及说明</w:t>
      </w:r>
    </w:p>
    <w:p w:rsidR="00E212F9" w:rsidRPr="00E212F9" w:rsidRDefault="00FA7CD5" w:rsidP="00E212F9">
      <w:ins w:id="30" w:author="NTKO" w:date="2017-04-01T18:59:00Z">
        <w:r>
          <w:object w:dxaOrig="10459" w:dyaOrig="1024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6" type="#_x0000_t75" style="width:415.05pt;height:406.6pt" o:ole="">
              <v:imagedata r:id="rId9" o:title=""/>
            </v:shape>
            <o:OLEObject Type="Embed" ProgID="Visio.Drawing.11" ShapeID="_x0000_i1026" DrawAspect="Content" ObjectID="_1552578359" r:id="rId10"/>
          </w:object>
        </w:r>
      </w:ins>
      <w:bookmarkStart w:id="31" w:name="_GoBack"/>
      <w:bookmarkEnd w:id="31"/>
      <w:del w:id="32" w:author="NTKO" w:date="2017-04-01T18:57:00Z">
        <w:r w:rsidR="0012045C" w:rsidDel="00FA7CD5">
          <w:object w:dxaOrig="10459" w:dyaOrig="12297">
            <v:shape id="_x0000_i1025" type="#_x0000_t75" style="width:415.65pt;height:488.25pt" o:ole="">
              <v:imagedata r:id="rId11" o:title=""/>
            </v:shape>
            <o:OLEObject Type="Embed" ProgID="Visio.Drawing.11" ShapeID="_x0000_i1025" DrawAspect="Content" ObjectID="_1552578360" r:id="rId12"/>
          </w:object>
        </w:r>
      </w:del>
    </w:p>
    <w:p w:rsidR="0025548B" w:rsidRDefault="00E212F9" w:rsidP="00E212F9">
      <w:pPr>
        <w:pStyle w:val="a3"/>
        <w:numPr>
          <w:ilvl w:val="0"/>
          <w:numId w:val="5"/>
        </w:numPr>
        <w:tabs>
          <w:tab w:val="num" w:pos="426"/>
        </w:tabs>
        <w:spacing w:line="360" w:lineRule="auto"/>
        <w:ind w:firstLineChars="0"/>
        <w:jc w:val="left"/>
        <w:rPr>
          <w:sz w:val="24"/>
          <w:szCs w:val="24"/>
        </w:rPr>
      </w:pPr>
      <w:r w:rsidRPr="00E212F9">
        <w:rPr>
          <w:rFonts w:hint="eastAsia"/>
          <w:sz w:val="24"/>
          <w:szCs w:val="24"/>
        </w:rPr>
        <w:t>该软件与已有软件的关系</w:t>
      </w:r>
    </w:p>
    <w:p w:rsidR="00E212F9" w:rsidRDefault="00E212F9" w:rsidP="00E212F9">
      <w:pPr>
        <w:pStyle w:val="a3"/>
        <w:numPr>
          <w:ilvl w:val="0"/>
          <w:numId w:val="12"/>
        </w:numPr>
        <w:tabs>
          <w:tab w:val="clear" w:pos="851"/>
          <w:tab w:val="num" w:pos="426"/>
        </w:tabs>
        <w:spacing w:line="360" w:lineRule="auto"/>
        <w:ind w:left="426" w:firstLineChars="0" w:hanging="426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能够获取</w:t>
      </w:r>
      <w:proofErr w:type="spellStart"/>
      <w:r>
        <w:rPr>
          <w:rFonts w:hint="eastAsia"/>
          <w:sz w:val="24"/>
          <w:szCs w:val="24"/>
        </w:rPr>
        <w:t>Enpower</w:t>
      </w:r>
      <w:proofErr w:type="spellEnd"/>
      <w:r>
        <w:rPr>
          <w:rFonts w:hint="eastAsia"/>
          <w:sz w:val="24"/>
          <w:szCs w:val="24"/>
        </w:rPr>
        <w:t>中</w:t>
      </w:r>
      <w:r w:rsidR="005B0AF1">
        <w:rPr>
          <w:rFonts w:hint="eastAsia"/>
          <w:sz w:val="24"/>
          <w:szCs w:val="24"/>
        </w:rPr>
        <w:t>六级</w:t>
      </w:r>
      <w:r>
        <w:rPr>
          <w:rFonts w:hint="eastAsia"/>
          <w:sz w:val="24"/>
          <w:szCs w:val="24"/>
        </w:rPr>
        <w:t>计划信息，以及计划中包含的</w:t>
      </w:r>
      <w:r>
        <w:rPr>
          <w:rFonts w:hint="eastAsia"/>
          <w:sz w:val="24"/>
          <w:szCs w:val="24"/>
        </w:rPr>
        <w:t>ITP</w:t>
      </w:r>
      <w:r>
        <w:rPr>
          <w:rFonts w:hint="eastAsia"/>
          <w:sz w:val="24"/>
          <w:szCs w:val="24"/>
        </w:rPr>
        <w:t>信息、焊口信息、支吊架信息。</w:t>
      </w:r>
    </w:p>
    <w:p w:rsidR="00E212F9" w:rsidRDefault="00E212F9" w:rsidP="00E212F9">
      <w:pPr>
        <w:pStyle w:val="a3"/>
        <w:numPr>
          <w:ilvl w:val="0"/>
          <w:numId w:val="12"/>
        </w:numPr>
        <w:tabs>
          <w:tab w:val="clear" w:pos="851"/>
          <w:tab w:val="num" w:pos="426"/>
        </w:tabs>
        <w:spacing w:line="360" w:lineRule="auto"/>
        <w:ind w:left="426" w:firstLineChars="0" w:hanging="426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能够将任务完成</w:t>
      </w:r>
      <w:r w:rsidR="005B0AF1">
        <w:rPr>
          <w:rFonts w:hint="eastAsia"/>
          <w:sz w:val="24"/>
          <w:szCs w:val="24"/>
        </w:rPr>
        <w:t>材料、工程</w:t>
      </w:r>
      <w:proofErr w:type="gramStart"/>
      <w:r w:rsidR="005B0AF1">
        <w:rPr>
          <w:rFonts w:hint="eastAsia"/>
          <w:sz w:val="24"/>
          <w:szCs w:val="24"/>
        </w:rPr>
        <w:t>量</w:t>
      </w:r>
      <w:r>
        <w:rPr>
          <w:rFonts w:hint="eastAsia"/>
          <w:sz w:val="24"/>
          <w:szCs w:val="24"/>
        </w:rPr>
        <w:t>信息</w:t>
      </w:r>
      <w:proofErr w:type="gramEnd"/>
      <w:r>
        <w:rPr>
          <w:rFonts w:hint="eastAsia"/>
          <w:sz w:val="24"/>
          <w:szCs w:val="24"/>
        </w:rPr>
        <w:t>回填至</w:t>
      </w:r>
      <w:proofErr w:type="spellStart"/>
      <w:r>
        <w:rPr>
          <w:rFonts w:hint="eastAsia"/>
          <w:sz w:val="24"/>
          <w:szCs w:val="24"/>
        </w:rPr>
        <w:t>Enpower</w:t>
      </w:r>
      <w:proofErr w:type="spellEnd"/>
      <w:r w:rsidR="005B0AF1">
        <w:rPr>
          <w:rFonts w:hint="eastAsia"/>
          <w:sz w:val="24"/>
          <w:szCs w:val="24"/>
        </w:rPr>
        <w:t>六级计划中</w:t>
      </w:r>
      <w:r w:rsidR="00A42AB0">
        <w:rPr>
          <w:rFonts w:hint="eastAsia"/>
          <w:sz w:val="24"/>
          <w:szCs w:val="24"/>
        </w:rPr>
        <w:t>。</w:t>
      </w:r>
    </w:p>
    <w:p w:rsidR="0024607D" w:rsidRPr="00EC0CAA" w:rsidRDefault="0024607D" w:rsidP="00EC0CAA">
      <w:pPr>
        <w:tabs>
          <w:tab w:val="left" w:pos="426"/>
        </w:tabs>
        <w:spacing w:line="360" w:lineRule="auto"/>
        <w:jc w:val="left"/>
        <w:rPr>
          <w:sz w:val="24"/>
          <w:szCs w:val="24"/>
        </w:rPr>
      </w:pPr>
    </w:p>
    <w:sectPr w:rsidR="0024607D" w:rsidRPr="00EC0C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7963" w:rsidRDefault="00147963" w:rsidP="00DB3AB5">
      <w:r>
        <w:separator/>
      </w:r>
    </w:p>
  </w:endnote>
  <w:endnote w:type="continuationSeparator" w:id="0">
    <w:p w:rsidR="00147963" w:rsidRDefault="00147963" w:rsidP="00DB3A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7963" w:rsidRDefault="00147963" w:rsidP="00DB3AB5">
      <w:r>
        <w:separator/>
      </w:r>
    </w:p>
  </w:footnote>
  <w:footnote w:type="continuationSeparator" w:id="0">
    <w:p w:rsidR="00147963" w:rsidRDefault="00147963" w:rsidP="00DB3A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D2709"/>
    <w:multiLevelType w:val="hybridMultilevel"/>
    <w:tmpl w:val="889AEA96"/>
    <w:lvl w:ilvl="0" w:tplc="52027A9A">
      <w:start w:val="1"/>
      <w:numFmt w:val="decimal"/>
      <w:lvlText w:val="4.%1"/>
      <w:lvlJc w:val="left"/>
      <w:pPr>
        <w:ind w:left="127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2A3DE3"/>
    <w:multiLevelType w:val="multilevel"/>
    <w:tmpl w:val="6D46A34C"/>
    <w:lvl w:ilvl="0">
      <w:start w:val="1"/>
      <w:numFmt w:val="decimal"/>
      <w:lvlText w:val="3.%1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252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94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336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378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420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462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504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5460" w:hanging="420"/>
      </w:pPr>
      <w:rPr>
        <w:rFonts w:hint="eastAsia"/>
      </w:rPr>
    </w:lvl>
  </w:abstractNum>
  <w:abstractNum w:abstractNumId="2">
    <w:nsid w:val="1F565E43"/>
    <w:multiLevelType w:val="hybridMultilevel"/>
    <w:tmpl w:val="FD183106"/>
    <w:lvl w:ilvl="0" w:tplc="D2803770">
      <w:start w:val="1"/>
      <w:numFmt w:val="decimal"/>
      <w:lvlText w:val="3.%1"/>
      <w:lvlJc w:val="left"/>
      <w:pPr>
        <w:ind w:left="155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6216CF7"/>
    <w:multiLevelType w:val="multilevel"/>
    <w:tmpl w:val="E93A096E"/>
    <w:lvl w:ilvl="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eastAsia"/>
      </w:rPr>
    </w:lvl>
    <w:lvl w:ilvl="1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4">
    <w:nsid w:val="298C23C1"/>
    <w:multiLevelType w:val="hybridMultilevel"/>
    <w:tmpl w:val="93BAEC3E"/>
    <w:lvl w:ilvl="0" w:tplc="0409000B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5">
    <w:nsid w:val="2E0C5022"/>
    <w:multiLevelType w:val="hybridMultilevel"/>
    <w:tmpl w:val="DE8AE228"/>
    <w:lvl w:ilvl="0" w:tplc="169E0072">
      <w:start w:val="1"/>
      <w:numFmt w:val="decimal"/>
      <w:lvlText w:val="7.%1"/>
      <w:lvlJc w:val="left"/>
      <w:pPr>
        <w:ind w:left="127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5DC7A8F"/>
    <w:multiLevelType w:val="hybridMultilevel"/>
    <w:tmpl w:val="1ABAA1C4"/>
    <w:lvl w:ilvl="0" w:tplc="4CC6A640">
      <w:start w:val="1"/>
      <w:numFmt w:val="decimal"/>
      <w:lvlText w:val="3.%1"/>
      <w:lvlJc w:val="left"/>
      <w:pPr>
        <w:ind w:left="281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6E3588A"/>
    <w:multiLevelType w:val="multilevel"/>
    <w:tmpl w:val="27961CA4"/>
    <w:lvl w:ilvl="0">
      <w:start w:val="1"/>
      <w:numFmt w:val="decimal"/>
      <w:lvlText w:val="7.%1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210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52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94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336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78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420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462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5040" w:hanging="420"/>
      </w:pPr>
      <w:rPr>
        <w:rFonts w:hint="eastAsia"/>
      </w:rPr>
    </w:lvl>
  </w:abstractNum>
  <w:abstractNum w:abstractNumId="8">
    <w:nsid w:val="38513BB9"/>
    <w:multiLevelType w:val="multilevel"/>
    <w:tmpl w:val="751E7C2A"/>
    <w:lvl w:ilvl="0">
      <w:start w:val="1"/>
      <w:numFmt w:val="decimal"/>
      <w:lvlText w:val="6.%1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210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52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94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336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78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420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462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5040" w:hanging="420"/>
      </w:pPr>
      <w:rPr>
        <w:rFonts w:hint="eastAsia"/>
      </w:rPr>
    </w:lvl>
  </w:abstractNum>
  <w:abstractNum w:abstractNumId="9">
    <w:nsid w:val="46585BBF"/>
    <w:multiLevelType w:val="hybridMultilevel"/>
    <w:tmpl w:val="3812838C"/>
    <w:lvl w:ilvl="0" w:tplc="04090011">
      <w:start w:val="1"/>
      <w:numFmt w:val="decimal"/>
      <w:lvlText w:val="%1)"/>
      <w:lvlJc w:val="left"/>
      <w:pPr>
        <w:ind w:left="0" w:firstLine="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A0022FD"/>
    <w:multiLevelType w:val="hybridMultilevel"/>
    <w:tmpl w:val="E2DE1872"/>
    <w:lvl w:ilvl="0" w:tplc="04090011">
      <w:start w:val="1"/>
      <w:numFmt w:val="decimal"/>
      <w:lvlText w:val="%1)"/>
      <w:lvlJc w:val="left"/>
      <w:pPr>
        <w:ind w:left="0" w:firstLine="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E7106F9"/>
    <w:multiLevelType w:val="hybridMultilevel"/>
    <w:tmpl w:val="757EF7D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3AB61F0"/>
    <w:multiLevelType w:val="hybridMultilevel"/>
    <w:tmpl w:val="0B7843CE"/>
    <w:lvl w:ilvl="0" w:tplc="DD4EB1C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99D72D3"/>
    <w:multiLevelType w:val="multilevel"/>
    <w:tmpl w:val="99001B7E"/>
    <w:lvl w:ilvl="0">
      <w:start w:val="1"/>
      <w:numFmt w:val="decimal"/>
      <w:lvlText w:val="2.%1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4">
    <w:nsid w:val="6A2020AB"/>
    <w:multiLevelType w:val="multilevel"/>
    <w:tmpl w:val="19786A08"/>
    <w:lvl w:ilvl="0">
      <w:start w:val="1"/>
      <w:numFmt w:val="decimal"/>
      <w:lvlText w:val="4.%1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210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52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94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336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78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420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462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5040" w:hanging="420"/>
      </w:pPr>
      <w:rPr>
        <w:rFonts w:hint="eastAsia"/>
      </w:rPr>
    </w:lvl>
  </w:abstractNum>
  <w:abstractNum w:abstractNumId="15">
    <w:nsid w:val="769C22FF"/>
    <w:multiLevelType w:val="hybridMultilevel"/>
    <w:tmpl w:val="B76085C6"/>
    <w:lvl w:ilvl="0" w:tplc="569AC854">
      <w:start w:val="1"/>
      <w:numFmt w:val="decimal"/>
      <w:lvlText w:val="6.%1"/>
      <w:lvlJc w:val="left"/>
      <w:pPr>
        <w:ind w:left="127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F4130F4"/>
    <w:multiLevelType w:val="hybridMultilevel"/>
    <w:tmpl w:val="C8E236C0"/>
    <w:lvl w:ilvl="0" w:tplc="104ED3C6">
      <w:start w:val="1"/>
      <w:numFmt w:val="decimal"/>
      <w:lvlText w:val="%1、"/>
      <w:lvlJc w:val="left"/>
      <w:pPr>
        <w:ind w:left="502" w:hanging="360"/>
      </w:pPr>
      <w:rPr>
        <w:rFonts w:hint="default"/>
      </w:rPr>
    </w:lvl>
    <w:lvl w:ilvl="1" w:tplc="BAD89AF2">
      <w:start w:val="10"/>
      <w:numFmt w:val="decimal"/>
      <w:lvlText w:val="%2）"/>
      <w:lvlJc w:val="left"/>
      <w:pPr>
        <w:ind w:left="780" w:hanging="360"/>
      </w:pPr>
      <w:rPr>
        <w:rFonts w:hint="default"/>
        <w:sz w:val="21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3"/>
  </w:num>
  <w:num w:numId="3">
    <w:abstractNumId w:val="3"/>
    <w:lvlOverride w:ilvl="0">
      <w:lvl w:ilvl="0">
        <w:start w:val="1"/>
        <w:numFmt w:val="decimal"/>
        <w:lvlText w:val="%1."/>
        <w:lvlJc w:val="left"/>
        <w:pPr>
          <w:tabs>
            <w:tab w:val="num" w:pos="284"/>
          </w:tabs>
          <w:ind w:left="851" w:hanging="851"/>
        </w:pPr>
        <w:rPr>
          <w:rFonts w:hint="eastAsia"/>
        </w:rPr>
      </w:lvl>
    </w:lvlOverride>
    <w:lvlOverride w:ilvl="1">
      <w:lvl w:ilvl="1">
        <w:start w:val="1"/>
        <w:numFmt w:val="lowerLetter"/>
        <w:lvlText w:val="%2)"/>
        <w:lvlJc w:val="left"/>
        <w:pPr>
          <w:ind w:left="840" w:hanging="420"/>
        </w:pPr>
        <w:rPr>
          <w:rFonts w:hint="eastAsia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260" w:hanging="420"/>
        </w:pPr>
        <w:rPr>
          <w:rFonts w:hint="eastAsia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1680" w:hanging="420"/>
        </w:pPr>
        <w:rPr>
          <w:rFonts w:hint="eastAsia"/>
        </w:rPr>
      </w:lvl>
    </w:lvlOverride>
    <w:lvlOverride w:ilvl="4">
      <w:lvl w:ilvl="4">
        <w:start w:val="1"/>
        <w:numFmt w:val="lowerLetter"/>
        <w:lvlText w:val="%5)"/>
        <w:lvlJc w:val="left"/>
        <w:pPr>
          <w:ind w:left="2100" w:hanging="420"/>
        </w:pPr>
        <w:rPr>
          <w:rFonts w:hint="eastAsia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2520" w:hanging="42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940" w:hanging="420"/>
        </w:pPr>
        <w:rPr>
          <w:rFonts w:hint="eastAsia"/>
        </w:rPr>
      </w:lvl>
    </w:lvlOverride>
    <w:lvlOverride w:ilvl="7">
      <w:lvl w:ilvl="7">
        <w:start w:val="1"/>
        <w:numFmt w:val="lowerLetter"/>
        <w:lvlText w:val="%8)"/>
        <w:lvlJc w:val="left"/>
        <w:pPr>
          <w:ind w:left="3360" w:hanging="420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3780" w:hanging="420"/>
        </w:pPr>
        <w:rPr>
          <w:rFonts w:hint="eastAsia"/>
        </w:rPr>
      </w:lvl>
    </w:lvlOverride>
  </w:num>
  <w:num w:numId="4">
    <w:abstractNumId w:val="3"/>
    <w:lvlOverride w:ilvl="0">
      <w:lvl w:ilvl="0">
        <w:start w:val="1"/>
        <w:numFmt w:val="decimal"/>
        <w:lvlText w:val="%1."/>
        <w:lvlJc w:val="left"/>
        <w:pPr>
          <w:tabs>
            <w:tab w:val="num" w:pos="851"/>
          </w:tabs>
          <w:ind w:left="851" w:hanging="851"/>
        </w:pPr>
        <w:rPr>
          <w:rFonts w:hint="eastAsia"/>
        </w:rPr>
      </w:lvl>
    </w:lvlOverride>
    <w:lvlOverride w:ilvl="1">
      <w:lvl w:ilvl="1">
        <w:start w:val="1"/>
        <w:numFmt w:val="lowerLetter"/>
        <w:lvlText w:val="%2)"/>
        <w:lvlJc w:val="left"/>
        <w:pPr>
          <w:ind w:left="840" w:hanging="420"/>
        </w:pPr>
        <w:rPr>
          <w:rFonts w:hint="eastAsia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260" w:hanging="420"/>
        </w:pPr>
        <w:rPr>
          <w:rFonts w:hint="eastAsia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1680" w:hanging="420"/>
        </w:pPr>
        <w:rPr>
          <w:rFonts w:hint="eastAsia"/>
        </w:rPr>
      </w:lvl>
    </w:lvlOverride>
    <w:lvlOverride w:ilvl="4">
      <w:lvl w:ilvl="4">
        <w:start w:val="1"/>
        <w:numFmt w:val="lowerLetter"/>
        <w:lvlText w:val="%5)"/>
        <w:lvlJc w:val="left"/>
        <w:pPr>
          <w:ind w:left="2100" w:hanging="420"/>
        </w:pPr>
        <w:rPr>
          <w:rFonts w:hint="eastAsia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2520" w:hanging="42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940" w:hanging="420"/>
        </w:pPr>
        <w:rPr>
          <w:rFonts w:hint="eastAsia"/>
        </w:rPr>
      </w:lvl>
    </w:lvlOverride>
    <w:lvlOverride w:ilvl="7">
      <w:lvl w:ilvl="7">
        <w:start w:val="1"/>
        <w:numFmt w:val="lowerLetter"/>
        <w:lvlText w:val="%8)"/>
        <w:lvlJc w:val="left"/>
        <w:pPr>
          <w:ind w:left="3360" w:hanging="420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3780" w:hanging="420"/>
        </w:pPr>
        <w:rPr>
          <w:rFonts w:hint="eastAsia"/>
        </w:rPr>
      </w:lvl>
    </w:lvlOverride>
  </w:num>
  <w:num w:numId="5">
    <w:abstractNumId w:val="3"/>
    <w:lvlOverride w:ilvl="0">
      <w:lvl w:ilvl="0">
        <w:start w:val="1"/>
        <w:numFmt w:val="decimal"/>
        <w:lvlText w:val="%1)"/>
        <w:lvlJc w:val="left"/>
        <w:pPr>
          <w:ind w:left="840" w:hanging="420"/>
        </w:pPr>
      </w:lvl>
    </w:lvlOverride>
    <w:lvlOverride w:ilvl="1">
      <w:lvl w:ilvl="1">
        <w:start w:val="1"/>
        <w:numFmt w:val="lowerLetter"/>
        <w:lvlText w:val="%2)"/>
        <w:lvlJc w:val="left"/>
        <w:pPr>
          <w:ind w:left="1260" w:hanging="42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1680" w:hanging="42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100" w:hanging="420"/>
        </w:pPr>
      </w:lvl>
    </w:lvlOverride>
    <w:lvlOverride w:ilvl="4">
      <w:lvl w:ilvl="4" w:tentative="1">
        <w:start w:val="1"/>
        <w:numFmt w:val="lowerLetter"/>
        <w:lvlText w:val="%5)"/>
        <w:lvlJc w:val="left"/>
        <w:pPr>
          <w:ind w:left="2520" w:hanging="42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2940" w:hanging="42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3360" w:hanging="420"/>
        </w:pPr>
      </w:lvl>
    </w:lvlOverride>
    <w:lvlOverride w:ilvl="7">
      <w:lvl w:ilvl="7" w:tentative="1">
        <w:start w:val="1"/>
        <w:numFmt w:val="lowerLetter"/>
        <w:lvlText w:val="%8)"/>
        <w:lvlJc w:val="left"/>
        <w:pPr>
          <w:ind w:left="3780" w:hanging="42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4200" w:hanging="420"/>
        </w:pPr>
      </w:lvl>
    </w:lvlOverride>
  </w:num>
  <w:num w:numId="6">
    <w:abstractNumId w:val="2"/>
  </w:num>
  <w:num w:numId="7">
    <w:abstractNumId w:val="6"/>
  </w:num>
  <w:num w:numId="8">
    <w:abstractNumId w:val="1"/>
  </w:num>
  <w:num w:numId="9">
    <w:abstractNumId w:val="0"/>
  </w:num>
  <w:num w:numId="10">
    <w:abstractNumId w:val="14"/>
  </w:num>
  <w:num w:numId="11">
    <w:abstractNumId w:val="15"/>
  </w:num>
  <w:num w:numId="12">
    <w:abstractNumId w:val="8"/>
  </w:num>
  <w:num w:numId="13">
    <w:abstractNumId w:val="5"/>
  </w:num>
  <w:num w:numId="14">
    <w:abstractNumId w:val="7"/>
  </w:num>
  <w:num w:numId="15">
    <w:abstractNumId w:val="4"/>
  </w:num>
  <w:num w:numId="16">
    <w:abstractNumId w:val="12"/>
  </w:num>
  <w:num w:numId="17">
    <w:abstractNumId w:val="16"/>
  </w:num>
  <w:num w:numId="18">
    <w:abstractNumId w:val="10"/>
  </w:num>
  <w:num w:numId="19">
    <w:abstractNumId w:val="11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777E"/>
    <w:rsid w:val="00010991"/>
    <w:rsid w:val="00011221"/>
    <w:rsid w:val="00020062"/>
    <w:rsid w:val="00022E99"/>
    <w:rsid w:val="00024873"/>
    <w:rsid w:val="0002489F"/>
    <w:rsid w:val="00032653"/>
    <w:rsid w:val="00035226"/>
    <w:rsid w:val="000410F5"/>
    <w:rsid w:val="000509F1"/>
    <w:rsid w:val="0005679F"/>
    <w:rsid w:val="00064B3A"/>
    <w:rsid w:val="000765E1"/>
    <w:rsid w:val="00085792"/>
    <w:rsid w:val="00087B8F"/>
    <w:rsid w:val="00095F73"/>
    <w:rsid w:val="000A5614"/>
    <w:rsid w:val="000B1338"/>
    <w:rsid w:val="000B5125"/>
    <w:rsid w:val="000C2BD8"/>
    <w:rsid w:val="000D5D7F"/>
    <w:rsid w:val="000D6842"/>
    <w:rsid w:val="000E295C"/>
    <w:rsid w:val="000E3248"/>
    <w:rsid w:val="0012045C"/>
    <w:rsid w:val="00121D59"/>
    <w:rsid w:val="00123165"/>
    <w:rsid w:val="00127D9B"/>
    <w:rsid w:val="00130337"/>
    <w:rsid w:val="00133F5C"/>
    <w:rsid w:val="0013551B"/>
    <w:rsid w:val="001371EE"/>
    <w:rsid w:val="00146638"/>
    <w:rsid w:val="00147963"/>
    <w:rsid w:val="00150992"/>
    <w:rsid w:val="001519A0"/>
    <w:rsid w:val="00152DCE"/>
    <w:rsid w:val="00153B57"/>
    <w:rsid w:val="00163B93"/>
    <w:rsid w:val="001720BB"/>
    <w:rsid w:val="00183B6D"/>
    <w:rsid w:val="00185757"/>
    <w:rsid w:val="00185DCD"/>
    <w:rsid w:val="00192BC5"/>
    <w:rsid w:val="00193FF4"/>
    <w:rsid w:val="0019438F"/>
    <w:rsid w:val="00195311"/>
    <w:rsid w:val="001A2010"/>
    <w:rsid w:val="001A262F"/>
    <w:rsid w:val="001A2E90"/>
    <w:rsid w:val="001A3ACD"/>
    <w:rsid w:val="001A4244"/>
    <w:rsid w:val="001B431C"/>
    <w:rsid w:val="001C2759"/>
    <w:rsid w:val="001C66CE"/>
    <w:rsid w:val="001C703E"/>
    <w:rsid w:val="001D1D6E"/>
    <w:rsid w:val="001D378F"/>
    <w:rsid w:val="001D7100"/>
    <w:rsid w:val="001D79F9"/>
    <w:rsid w:val="001E0309"/>
    <w:rsid w:val="001E123E"/>
    <w:rsid w:val="001E341A"/>
    <w:rsid w:val="001F0352"/>
    <w:rsid w:val="001F18FE"/>
    <w:rsid w:val="001F28D2"/>
    <w:rsid w:val="001F6BA5"/>
    <w:rsid w:val="0020197D"/>
    <w:rsid w:val="00220115"/>
    <w:rsid w:val="00231B68"/>
    <w:rsid w:val="00235A2F"/>
    <w:rsid w:val="0024607D"/>
    <w:rsid w:val="0025548B"/>
    <w:rsid w:val="00255B43"/>
    <w:rsid w:val="00257FAD"/>
    <w:rsid w:val="002600CC"/>
    <w:rsid w:val="00266065"/>
    <w:rsid w:val="002702EC"/>
    <w:rsid w:val="0027272D"/>
    <w:rsid w:val="0028274A"/>
    <w:rsid w:val="00283731"/>
    <w:rsid w:val="00286187"/>
    <w:rsid w:val="0029113C"/>
    <w:rsid w:val="002A2D93"/>
    <w:rsid w:val="002A6F9E"/>
    <w:rsid w:val="002C75AF"/>
    <w:rsid w:val="002E215B"/>
    <w:rsid w:val="002E2502"/>
    <w:rsid w:val="002E38AB"/>
    <w:rsid w:val="003145C6"/>
    <w:rsid w:val="00314AA4"/>
    <w:rsid w:val="0031643D"/>
    <w:rsid w:val="00317213"/>
    <w:rsid w:val="00317FD5"/>
    <w:rsid w:val="00323886"/>
    <w:rsid w:val="0033109E"/>
    <w:rsid w:val="0033190E"/>
    <w:rsid w:val="00332A77"/>
    <w:rsid w:val="00334AB7"/>
    <w:rsid w:val="003358EF"/>
    <w:rsid w:val="003461C4"/>
    <w:rsid w:val="003522F1"/>
    <w:rsid w:val="00354CF3"/>
    <w:rsid w:val="00357AAD"/>
    <w:rsid w:val="00360042"/>
    <w:rsid w:val="003675A6"/>
    <w:rsid w:val="00372D1F"/>
    <w:rsid w:val="003762F6"/>
    <w:rsid w:val="00385E59"/>
    <w:rsid w:val="003A5538"/>
    <w:rsid w:val="003A5D26"/>
    <w:rsid w:val="003B006D"/>
    <w:rsid w:val="003B032D"/>
    <w:rsid w:val="003B118F"/>
    <w:rsid w:val="003B3034"/>
    <w:rsid w:val="003B3B77"/>
    <w:rsid w:val="003C7466"/>
    <w:rsid w:val="003F1FD1"/>
    <w:rsid w:val="003F30EC"/>
    <w:rsid w:val="003F3BE6"/>
    <w:rsid w:val="003F4366"/>
    <w:rsid w:val="003F5883"/>
    <w:rsid w:val="003F7E20"/>
    <w:rsid w:val="00410151"/>
    <w:rsid w:val="00410432"/>
    <w:rsid w:val="00412417"/>
    <w:rsid w:val="00412BE2"/>
    <w:rsid w:val="00414B02"/>
    <w:rsid w:val="00421469"/>
    <w:rsid w:val="004215B1"/>
    <w:rsid w:val="004412B8"/>
    <w:rsid w:val="00446E6C"/>
    <w:rsid w:val="00446F0C"/>
    <w:rsid w:val="004518BB"/>
    <w:rsid w:val="00456A45"/>
    <w:rsid w:val="00470D00"/>
    <w:rsid w:val="004840F5"/>
    <w:rsid w:val="00490A56"/>
    <w:rsid w:val="00490E32"/>
    <w:rsid w:val="00493635"/>
    <w:rsid w:val="004A01EB"/>
    <w:rsid w:val="004A35B5"/>
    <w:rsid w:val="004A6655"/>
    <w:rsid w:val="004A73D1"/>
    <w:rsid w:val="004A7603"/>
    <w:rsid w:val="004B1EA6"/>
    <w:rsid w:val="004B23B4"/>
    <w:rsid w:val="004B779B"/>
    <w:rsid w:val="004C14BA"/>
    <w:rsid w:val="004C3637"/>
    <w:rsid w:val="004C4EFD"/>
    <w:rsid w:val="004C7C06"/>
    <w:rsid w:val="004D570D"/>
    <w:rsid w:val="004E0C28"/>
    <w:rsid w:val="004F2D63"/>
    <w:rsid w:val="00501B0F"/>
    <w:rsid w:val="00513C71"/>
    <w:rsid w:val="00521F71"/>
    <w:rsid w:val="005241AB"/>
    <w:rsid w:val="00541514"/>
    <w:rsid w:val="00544633"/>
    <w:rsid w:val="00553A8C"/>
    <w:rsid w:val="00553FBC"/>
    <w:rsid w:val="00560E0C"/>
    <w:rsid w:val="00562DF1"/>
    <w:rsid w:val="00562E9B"/>
    <w:rsid w:val="005701EE"/>
    <w:rsid w:val="0057188A"/>
    <w:rsid w:val="0057682C"/>
    <w:rsid w:val="0057728C"/>
    <w:rsid w:val="005959F5"/>
    <w:rsid w:val="005A2B56"/>
    <w:rsid w:val="005A4EF9"/>
    <w:rsid w:val="005B0AF1"/>
    <w:rsid w:val="005B2A9A"/>
    <w:rsid w:val="005C5F2C"/>
    <w:rsid w:val="005D574B"/>
    <w:rsid w:val="005D7FC9"/>
    <w:rsid w:val="005E0A95"/>
    <w:rsid w:val="005E4004"/>
    <w:rsid w:val="005F3716"/>
    <w:rsid w:val="00601DD3"/>
    <w:rsid w:val="00606AD9"/>
    <w:rsid w:val="0061005F"/>
    <w:rsid w:val="006114A7"/>
    <w:rsid w:val="00617D89"/>
    <w:rsid w:val="006316DE"/>
    <w:rsid w:val="00645224"/>
    <w:rsid w:val="006562DD"/>
    <w:rsid w:val="00664942"/>
    <w:rsid w:val="00670AA5"/>
    <w:rsid w:val="00675392"/>
    <w:rsid w:val="006832D5"/>
    <w:rsid w:val="0068557D"/>
    <w:rsid w:val="006865D5"/>
    <w:rsid w:val="00686F17"/>
    <w:rsid w:val="00687C2C"/>
    <w:rsid w:val="00695547"/>
    <w:rsid w:val="006A1FEE"/>
    <w:rsid w:val="006B6F94"/>
    <w:rsid w:val="006C470F"/>
    <w:rsid w:val="006C6305"/>
    <w:rsid w:val="006E5815"/>
    <w:rsid w:val="006E6E1A"/>
    <w:rsid w:val="006F0C2F"/>
    <w:rsid w:val="006F5493"/>
    <w:rsid w:val="007005BB"/>
    <w:rsid w:val="00700944"/>
    <w:rsid w:val="00706015"/>
    <w:rsid w:val="00715530"/>
    <w:rsid w:val="00727D93"/>
    <w:rsid w:val="007322ED"/>
    <w:rsid w:val="00735F43"/>
    <w:rsid w:val="0073674E"/>
    <w:rsid w:val="007418D0"/>
    <w:rsid w:val="00752875"/>
    <w:rsid w:val="007642B9"/>
    <w:rsid w:val="00776476"/>
    <w:rsid w:val="00776A10"/>
    <w:rsid w:val="00776FE3"/>
    <w:rsid w:val="00781F2D"/>
    <w:rsid w:val="007A0373"/>
    <w:rsid w:val="007A4FF2"/>
    <w:rsid w:val="007B3E17"/>
    <w:rsid w:val="007B64BB"/>
    <w:rsid w:val="007E072F"/>
    <w:rsid w:val="00800C2F"/>
    <w:rsid w:val="0080179B"/>
    <w:rsid w:val="0082451C"/>
    <w:rsid w:val="00824956"/>
    <w:rsid w:val="00827663"/>
    <w:rsid w:val="008340FF"/>
    <w:rsid w:val="0083456D"/>
    <w:rsid w:val="008363B7"/>
    <w:rsid w:val="00842AFE"/>
    <w:rsid w:val="00842BAA"/>
    <w:rsid w:val="00847118"/>
    <w:rsid w:val="008536CF"/>
    <w:rsid w:val="00857159"/>
    <w:rsid w:val="00872340"/>
    <w:rsid w:val="00876083"/>
    <w:rsid w:val="0087712F"/>
    <w:rsid w:val="008859FF"/>
    <w:rsid w:val="00893172"/>
    <w:rsid w:val="008937C2"/>
    <w:rsid w:val="00896CC9"/>
    <w:rsid w:val="008A2FF4"/>
    <w:rsid w:val="008B1FE3"/>
    <w:rsid w:val="008B3EBA"/>
    <w:rsid w:val="008B6876"/>
    <w:rsid w:val="008C0D1C"/>
    <w:rsid w:val="008C713C"/>
    <w:rsid w:val="008E7D92"/>
    <w:rsid w:val="008F05DF"/>
    <w:rsid w:val="008F08EF"/>
    <w:rsid w:val="008F0988"/>
    <w:rsid w:val="008F3FF8"/>
    <w:rsid w:val="008F6A08"/>
    <w:rsid w:val="008F7752"/>
    <w:rsid w:val="0090424E"/>
    <w:rsid w:val="00906424"/>
    <w:rsid w:val="009125F3"/>
    <w:rsid w:val="00920A46"/>
    <w:rsid w:val="00922B26"/>
    <w:rsid w:val="00932A16"/>
    <w:rsid w:val="009417B3"/>
    <w:rsid w:val="00946077"/>
    <w:rsid w:val="00946D8A"/>
    <w:rsid w:val="00963116"/>
    <w:rsid w:val="009659C7"/>
    <w:rsid w:val="00971230"/>
    <w:rsid w:val="00976C2E"/>
    <w:rsid w:val="009A685A"/>
    <w:rsid w:val="009A6A4A"/>
    <w:rsid w:val="009A79FD"/>
    <w:rsid w:val="009B30CD"/>
    <w:rsid w:val="009B3B3B"/>
    <w:rsid w:val="009B5B6E"/>
    <w:rsid w:val="009C6A1A"/>
    <w:rsid w:val="009D0E19"/>
    <w:rsid w:val="009D1F13"/>
    <w:rsid w:val="009E011F"/>
    <w:rsid w:val="009E540F"/>
    <w:rsid w:val="009F5A9B"/>
    <w:rsid w:val="00A05AFD"/>
    <w:rsid w:val="00A062D2"/>
    <w:rsid w:val="00A07D33"/>
    <w:rsid w:val="00A1127A"/>
    <w:rsid w:val="00A1183B"/>
    <w:rsid w:val="00A17B0F"/>
    <w:rsid w:val="00A21EEF"/>
    <w:rsid w:val="00A22AD8"/>
    <w:rsid w:val="00A2687E"/>
    <w:rsid w:val="00A30E07"/>
    <w:rsid w:val="00A362FF"/>
    <w:rsid w:val="00A3682E"/>
    <w:rsid w:val="00A37931"/>
    <w:rsid w:val="00A40E52"/>
    <w:rsid w:val="00A42AB0"/>
    <w:rsid w:val="00A46B5F"/>
    <w:rsid w:val="00A528EC"/>
    <w:rsid w:val="00A668E9"/>
    <w:rsid w:val="00A707FD"/>
    <w:rsid w:val="00A84425"/>
    <w:rsid w:val="00A8498D"/>
    <w:rsid w:val="00A94FCE"/>
    <w:rsid w:val="00AA6D8E"/>
    <w:rsid w:val="00AA71E5"/>
    <w:rsid w:val="00AA7F74"/>
    <w:rsid w:val="00AB6AF7"/>
    <w:rsid w:val="00AC1091"/>
    <w:rsid w:val="00AD17C7"/>
    <w:rsid w:val="00AD6281"/>
    <w:rsid w:val="00AF47E2"/>
    <w:rsid w:val="00AF4BFD"/>
    <w:rsid w:val="00AF5222"/>
    <w:rsid w:val="00AF6328"/>
    <w:rsid w:val="00AF7AEF"/>
    <w:rsid w:val="00B02964"/>
    <w:rsid w:val="00B2665B"/>
    <w:rsid w:val="00B26CE0"/>
    <w:rsid w:val="00B36D54"/>
    <w:rsid w:val="00B4683C"/>
    <w:rsid w:val="00B47D95"/>
    <w:rsid w:val="00B5120E"/>
    <w:rsid w:val="00B54688"/>
    <w:rsid w:val="00B55323"/>
    <w:rsid w:val="00B64BF0"/>
    <w:rsid w:val="00B6647B"/>
    <w:rsid w:val="00B763E9"/>
    <w:rsid w:val="00B84401"/>
    <w:rsid w:val="00BA02E6"/>
    <w:rsid w:val="00BA2E1B"/>
    <w:rsid w:val="00BA4E3B"/>
    <w:rsid w:val="00BB304D"/>
    <w:rsid w:val="00BB3154"/>
    <w:rsid w:val="00BB3F37"/>
    <w:rsid w:val="00BB4EBE"/>
    <w:rsid w:val="00BB64CB"/>
    <w:rsid w:val="00BC1950"/>
    <w:rsid w:val="00BD08E1"/>
    <w:rsid w:val="00BD4CD2"/>
    <w:rsid w:val="00BE5729"/>
    <w:rsid w:val="00BF31B3"/>
    <w:rsid w:val="00C0511D"/>
    <w:rsid w:val="00C11951"/>
    <w:rsid w:val="00C14974"/>
    <w:rsid w:val="00C14FF6"/>
    <w:rsid w:val="00C274E5"/>
    <w:rsid w:val="00C27E1F"/>
    <w:rsid w:val="00C36FF7"/>
    <w:rsid w:val="00C4221A"/>
    <w:rsid w:val="00C42D5E"/>
    <w:rsid w:val="00C473BF"/>
    <w:rsid w:val="00C504D8"/>
    <w:rsid w:val="00C55C64"/>
    <w:rsid w:val="00C55DE9"/>
    <w:rsid w:val="00C57DD8"/>
    <w:rsid w:val="00C61E02"/>
    <w:rsid w:val="00C651C0"/>
    <w:rsid w:val="00C7563D"/>
    <w:rsid w:val="00C90FE3"/>
    <w:rsid w:val="00C91966"/>
    <w:rsid w:val="00C9521D"/>
    <w:rsid w:val="00CA5637"/>
    <w:rsid w:val="00CB09FF"/>
    <w:rsid w:val="00CB493F"/>
    <w:rsid w:val="00CB4DC7"/>
    <w:rsid w:val="00CC7BFD"/>
    <w:rsid w:val="00CE6656"/>
    <w:rsid w:val="00CF6449"/>
    <w:rsid w:val="00D00836"/>
    <w:rsid w:val="00D1637E"/>
    <w:rsid w:val="00D27CCE"/>
    <w:rsid w:val="00D30F0D"/>
    <w:rsid w:val="00D6391E"/>
    <w:rsid w:val="00D64FBC"/>
    <w:rsid w:val="00D80444"/>
    <w:rsid w:val="00D926C6"/>
    <w:rsid w:val="00D94BB5"/>
    <w:rsid w:val="00D96BBA"/>
    <w:rsid w:val="00DA6F42"/>
    <w:rsid w:val="00DB13C8"/>
    <w:rsid w:val="00DB3AB5"/>
    <w:rsid w:val="00DB7211"/>
    <w:rsid w:val="00DC4C8D"/>
    <w:rsid w:val="00DD52CB"/>
    <w:rsid w:val="00DE0520"/>
    <w:rsid w:val="00DE6D70"/>
    <w:rsid w:val="00E04053"/>
    <w:rsid w:val="00E0500F"/>
    <w:rsid w:val="00E10AB6"/>
    <w:rsid w:val="00E212F9"/>
    <w:rsid w:val="00E238D5"/>
    <w:rsid w:val="00E25E95"/>
    <w:rsid w:val="00E26DAF"/>
    <w:rsid w:val="00E3771A"/>
    <w:rsid w:val="00E5766A"/>
    <w:rsid w:val="00E6055B"/>
    <w:rsid w:val="00E71E58"/>
    <w:rsid w:val="00E725DD"/>
    <w:rsid w:val="00E766BD"/>
    <w:rsid w:val="00E86257"/>
    <w:rsid w:val="00E878F6"/>
    <w:rsid w:val="00EB6DC7"/>
    <w:rsid w:val="00EC0CAA"/>
    <w:rsid w:val="00ED5204"/>
    <w:rsid w:val="00EE0D33"/>
    <w:rsid w:val="00EE20CF"/>
    <w:rsid w:val="00EF37E2"/>
    <w:rsid w:val="00EF5AE6"/>
    <w:rsid w:val="00F05DF0"/>
    <w:rsid w:val="00F10054"/>
    <w:rsid w:val="00F10BD6"/>
    <w:rsid w:val="00F24E43"/>
    <w:rsid w:val="00F33202"/>
    <w:rsid w:val="00F550BD"/>
    <w:rsid w:val="00F55260"/>
    <w:rsid w:val="00F628BB"/>
    <w:rsid w:val="00F70BFA"/>
    <w:rsid w:val="00F822EC"/>
    <w:rsid w:val="00F82CD0"/>
    <w:rsid w:val="00F86106"/>
    <w:rsid w:val="00F86CD4"/>
    <w:rsid w:val="00F96320"/>
    <w:rsid w:val="00F96B92"/>
    <w:rsid w:val="00FA0862"/>
    <w:rsid w:val="00FA7CD5"/>
    <w:rsid w:val="00FC5946"/>
    <w:rsid w:val="00FC6A75"/>
    <w:rsid w:val="00FC6A8E"/>
    <w:rsid w:val="00FC777E"/>
    <w:rsid w:val="00FD62B5"/>
    <w:rsid w:val="00FE7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463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498D"/>
    <w:pPr>
      <w:ind w:firstLineChars="200" w:firstLine="420"/>
    </w:pPr>
  </w:style>
  <w:style w:type="table" w:styleId="a4">
    <w:name w:val="Table Grid"/>
    <w:basedOn w:val="a1"/>
    <w:uiPriority w:val="59"/>
    <w:rsid w:val="002460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DB3A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B3AB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B3A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B3AB5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73674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3674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463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498D"/>
    <w:pPr>
      <w:ind w:firstLineChars="200" w:firstLine="420"/>
    </w:pPr>
  </w:style>
  <w:style w:type="table" w:styleId="a4">
    <w:name w:val="Table Grid"/>
    <w:basedOn w:val="a1"/>
    <w:uiPriority w:val="59"/>
    <w:rsid w:val="002460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DB3A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B3AB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B3A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B3AB5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73674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3674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05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6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4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10</Pages>
  <Words>879</Words>
  <Characters>5013</Characters>
  <Application>Microsoft Office Word</Application>
  <DocSecurity>0</DocSecurity>
  <Lines>41</Lines>
  <Paragraphs>11</Paragraphs>
  <ScaleCrop>false</ScaleCrop>
  <Company/>
  <LinksUpToDate>false</LinksUpToDate>
  <CharactersWithSpaces>5881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NTKO</dc:creator>
  <cp:lastModifiedBy>NTKO</cp:lastModifiedBy>
  <cp:revision>18</cp:revision>
  <cp:lastPrinted>2017-03-21T05:46:00Z</cp:lastPrinted>
  <dcterms:created xsi:type="dcterms:W3CDTF">2017-04-01T09:03:00Z</dcterms:created>
  <dcterms:modified xsi:type="dcterms:W3CDTF">2017-04-01T10:59:00Z</dcterms:modified>
</cp:coreProperties>
</file>